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CF0FD" w14:textId="77777777" w:rsidR="00A348CA" w:rsidRDefault="00A348CA" w:rsidP="00A348CA">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sz w:val="96"/>
          <w:szCs w:val="96"/>
          <w:lang w:val="en-US" w:eastAsia="en-GB"/>
        </w:rPr>
      </w:pPr>
      <w:r w:rsidRPr="00A348CA">
        <w:rPr>
          <w:rFonts w:eastAsia="Times New Roman"/>
          <w:b/>
          <w:bCs/>
          <w:sz w:val="96"/>
          <w:szCs w:val="96"/>
          <w:lang w:eastAsia="en-GB"/>
        </w:rPr>
        <w:t>Payconiq</w:t>
      </w:r>
      <w:r w:rsidRPr="00A348CA">
        <w:rPr>
          <w:rFonts w:eastAsia="Times New Roman"/>
          <w:sz w:val="96"/>
          <w:szCs w:val="96"/>
          <w:lang w:val="en-US" w:eastAsia="en-GB"/>
        </w:rPr>
        <w:t> </w:t>
      </w:r>
    </w:p>
    <w:p w14:paraId="48AF7CCA" w14:textId="71741EB1" w:rsidR="00243EFF" w:rsidRPr="00243EFF" w:rsidRDefault="00243EFF">
      <w:pPr>
        <w:pBdr>
          <w:top w:val="none" w:sz="0" w:space="0" w:color="auto"/>
          <w:left w:val="none" w:sz="0" w:space="0" w:color="auto"/>
          <w:bottom w:val="none" w:sz="0" w:space="0" w:color="auto"/>
          <w:right w:val="none" w:sz="0" w:space="0" w:color="auto"/>
          <w:between w:val="none" w:sz="0" w:space="0" w:color="auto"/>
        </w:pBdr>
        <w:ind w:left="1440" w:firstLine="720"/>
        <w:jc w:val="center"/>
        <w:textAlignment w:val="baseline"/>
        <w:rPr>
          <w:rFonts w:eastAsia="Times New Roman"/>
          <w:b/>
          <w:bCs/>
          <w:color w:val="FFFFFF" w:themeColor="background1"/>
          <w:sz w:val="60"/>
          <w:szCs w:val="60"/>
          <w:lang w:eastAsia="en-GB"/>
          <w:rPrChange w:id="2" w:author="Shraddha Tugnawat" w:date="2024-03-29T10:44:00Z">
            <w:rPr>
              <w:rFonts w:eastAsia="Times New Roman"/>
              <w:kern w:val="36"/>
              <w:sz w:val="48"/>
              <w:szCs w:val="48"/>
            </w:rPr>
          </w:rPrChange>
        </w:rPr>
        <w:pPrChange w:id="3" w:author="Shraddha Tugnawat" w:date="2024-03-29T16:00: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4" w:author="Shraddha Tugnawat" w:date="2024-03-29T16:00:00Z">
        <w:r w:rsidRPr="00BF5932" w:rsidDel="00BF5932">
          <w:rPr>
            <w:rFonts w:eastAsia="Times New Roman"/>
            <w:b/>
            <w:bCs/>
            <w:color w:val="000000" w:themeColor="text1"/>
            <w:sz w:val="60"/>
            <w:szCs w:val="60"/>
            <w:lang w:eastAsia="en-GB"/>
            <w:rPrChange w:id="5" w:author="Shraddha Tugnawat" w:date="2024-03-29T16:00:00Z">
              <w:rPr>
                <w:rFonts w:eastAsia="Times New Roman"/>
                <w:b/>
                <w:bCs/>
                <w:color w:val="FFFFFF" w:themeColor="background1"/>
                <w:sz w:val="60"/>
                <w:szCs w:val="60"/>
                <w:lang w:eastAsia="en-GB"/>
              </w:rPr>
            </w:rPrChange>
          </w:rPr>
          <w:delText>Vulnera</w:delText>
        </w:r>
      </w:del>
      <w:r w:rsidR="00BF5932" w:rsidRPr="00BF5932">
        <w:rPr>
          <w:rFonts w:eastAsia="Times New Roman"/>
          <w:b/>
          <w:bCs/>
          <w:color w:val="000000" w:themeColor="text1"/>
          <w:sz w:val="60"/>
          <w:szCs w:val="60"/>
          <w:lang w:eastAsia="en-GB"/>
          <w:rPrChange w:id="6" w:author="Shraddha Tugnawat" w:date="2024-03-29T16:00:00Z">
            <w:rPr>
              <w:rFonts w:eastAsia="Times New Roman"/>
              <w:b/>
              <w:bCs/>
              <w:color w:val="FFFFFF" w:themeColor="background1"/>
              <w:sz w:val="60"/>
              <w:szCs w:val="60"/>
              <w:lang w:eastAsia="en-GB"/>
            </w:rPr>
          </w:rPrChange>
        </w:rPr>
        <w:t>Vulnerability Management Guidelin</w:t>
      </w:r>
      <w:r w:rsidR="00BF5932">
        <w:rPr>
          <w:rFonts w:eastAsia="Times New Roman"/>
          <w:b/>
          <w:bCs/>
          <w:color w:val="000000" w:themeColor="text1"/>
          <w:sz w:val="60"/>
          <w:szCs w:val="60"/>
          <w:lang w:eastAsia="en-GB"/>
        </w:rPr>
        <w:t>es</w:t>
      </w:r>
      <w:del w:id="7" w:author="Shraddha Tugnawat" w:date="2024-03-29T16:00:00Z">
        <w:r w:rsidR="00BF5932" w:rsidRPr="00BF5932" w:rsidDel="00BF5932">
          <w:rPr>
            <w:rFonts w:eastAsia="Times New Roman"/>
            <w:b/>
            <w:bCs/>
            <w:color w:val="000000" w:themeColor="text1"/>
            <w:sz w:val="60"/>
            <w:szCs w:val="60"/>
            <w:lang w:eastAsia="en-GB"/>
            <w:rPrChange w:id="8" w:author="Shraddha Tugnawat" w:date="2024-03-29T16:00:00Z">
              <w:rPr>
                <w:rFonts w:eastAsia="Times New Roman"/>
                <w:b/>
                <w:bCs/>
                <w:color w:val="FFFFFF" w:themeColor="background1"/>
                <w:sz w:val="60"/>
                <w:szCs w:val="60"/>
                <w:lang w:eastAsia="en-GB"/>
              </w:rPr>
            </w:rPrChange>
          </w:rPr>
          <w:delText>es</w:delText>
        </w:r>
        <w:r w:rsidRPr="00BF5932" w:rsidDel="00BF5932">
          <w:rPr>
            <w:rFonts w:eastAsia="Times New Roman"/>
            <w:b/>
            <w:bCs/>
            <w:color w:val="000000" w:themeColor="text1"/>
            <w:sz w:val="60"/>
            <w:szCs w:val="60"/>
            <w:lang w:eastAsia="en-GB"/>
            <w:rPrChange w:id="9" w:author="Shraddha Tugnawat" w:date="2024-03-29T16:00:00Z">
              <w:rPr>
                <w:rFonts w:eastAsia="Times New Roman"/>
                <w:b/>
                <w:bCs/>
                <w:color w:val="FFFFFF" w:themeColor="background1"/>
                <w:sz w:val="60"/>
                <w:szCs w:val="60"/>
                <w:lang w:eastAsia="en-GB"/>
              </w:rPr>
            </w:rPrChange>
          </w:rPr>
          <w:delText>ment</w:delText>
        </w:r>
      </w:del>
      <w:r w:rsidRPr="00BF5932">
        <w:rPr>
          <w:rFonts w:eastAsia="Times New Roman"/>
          <w:b/>
          <w:bCs/>
          <w:color w:val="000000" w:themeColor="text1"/>
          <w:sz w:val="60"/>
          <w:szCs w:val="60"/>
          <w:lang w:eastAsia="en-GB"/>
          <w:rPrChange w:id="10" w:author="Shraddha Tugnawat" w:date="2024-03-29T16:00:00Z">
            <w:rPr>
              <w:rFonts w:eastAsia="Times New Roman"/>
              <w:b/>
              <w:bCs/>
              <w:color w:val="FFFFFF" w:themeColor="background1"/>
              <w:sz w:val="60"/>
              <w:szCs w:val="60"/>
              <w:lang w:eastAsia="en-GB"/>
            </w:rPr>
          </w:rPrChange>
        </w:rPr>
        <w:t xml:space="preserve"> </w:t>
      </w:r>
      <w:r w:rsidRPr="00243EFF">
        <w:rPr>
          <w:rFonts w:eastAsia="Times New Roman"/>
          <w:b/>
          <w:bCs/>
          <w:color w:val="FFFFFF" w:themeColor="background1"/>
          <w:sz w:val="60"/>
          <w:szCs w:val="60"/>
          <w:lang w:eastAsia="en-GB"/>
          <w:rPrChange w:id="11" w:author="Shraddha Tugnawat" w:date="2024-03-29T10:44:00Z">
            <w:rPr>
              <w:rFonts w:eastAsia="Times New Roman"/>
            </w:rPr>
          </w:rPrChange>
        </w:rPr>
        <w:t>Guideline</w:t>
      </w:r>
    </w:p>
    <w:p w14:paraId="0ABF171C" w14:textId="77777777" w:rsidR="00243EFF" w:rsidRPr="00A348CA" w:rsidRDefault="00243EFF" w:rsidP="00A348CA">
      <w:pPr>
        <w:pBdr>
          <w:top w:val="none" w:sz="0" w:space="0" w:color="auto"/>
          <w:left w:val="none" w:sz="0" w:space="0" w:color="auto"/>
          <w:bottom w:val="none" w:sz="0" w:space="0" w:color="auto"/>
          <w:right w:val="none" w:sz="0" w:space="0" w:color="auto"/>
          <w:between w:val="none" w:sz="0" w:space="0" w:color="auto"/>
        </w:pBdr>
        <w:jc w:val="center"/>
        <w:textAlignment w:val="baseline"/>
        <w:rPr>
          <w:rFonts w:ascii="Segoe UI" w:eastAsia="Times New Roman" w:hAnsi="Segoe UI" w:cs="Segoe UI"/>
          <w:color w:val="auto"/>
          <w:sz w:val="18"/>
          <w:szCs w:val="18"/>
          <w:lang w:val="en-US" w:eastAsia="en-GB"/>
        </w:rPr>
      </w:pPr>
    </w:p>
    <w:p w14:paraId="582603DC" w14:textId="6BC7594F" w:rsidR="00A51722" w:rsidRPr="00A51722" w:rsidDel="00243EFF" w:rsidRDefault="00531F74" w:rsidP="00F6728F">
      <w:pPr>
        <w:pBdr>
          <w:top w:val="none" w:sz="0" w:space="0" w:color="auto"/>
          <w:left w:val="none" w:sz="0" w:space="0" w:color="auto"/>
          <w:bottom w:val="none" w:sz="0" w:space="0" w:color="auto"/>
          <w:right w:val="none" w:sz="0" w:space="0" w:color="auto"/>
          <w:between w:val="none" w:sz="0" w:space="0" w:color="auto"/>
        </w:pBdr>
        <w:jc w:val="center"/>
        <w:textAlignment w:val="baseline"/>
        <w:rPr>
          <w:del w:id="12" w:author="Shraddha Tugnawat" w:date="2024-03-29T10:43:00Z"/>
          <w:rFonts w:ascii="Segoe UI" w:eastAsia="Times New Roman" w:hAnsi="Segoe UI" w:cs="Segoe UI"/>
          <w:color w:val="auto"/>
          <w:sz w:val="18"/>
          <w:szCs w:val="18"/>
          <w:lang w:val="en-US" w:eastAsia="en-GB"/>
        </w:rPr>
      </w:pPr>
      <w:del w:id="13" w:author="Shraddha Tugnawat" w:date="2024-03-29T10:43:00Z">
        <w:r w:rsidDel="00243EFF">
          <w:rPr>
            <w:rFonts w:eastAsia="Times New Roman"/>
            <w:b/>
            <w:bCs/>
            <w:sz w:val="60"/>
            <w:szCs w:val="60"/>
            <w:lang w:eastAsia="en-GB"/>
          </w:rPr>
          <w:delText>Title of Policy</w:delText>
        </w:r>
        <w:r w:rsidR="00A51722" w:rsidRPr="00A51722" w:rsidDel="00243EFF">
          <w:rPr>
            <w:rFonts w:eastAsia="Times New Roman"/>
            <w:sz w:val="60"/>
            <w:szCs w:val="60"/>
            <w:lang w:val="en-US" w:eastAsia="en-GB"/>
          </w:rPr>
          <w:delText> </w:delText>
        </w:r>
      </w:del>
    </w:p>
    <w:p w14:paraId="456EE2C4" w14:textId="77777777" w:rsidR="00A348CA" w:rsidRPr="00A348CA" w:rsidRDefault="00A348CA" w:rsidP="00A348CA">
      <w:pPr>
        <w:pBdr>
          <w:top w:val="none" w:sz="0" w:space="0" w:color="auto"/>
          <w:left w:val="none" w:sz="0" w:space="0" w:color="auto"/>
          <w:bottom w:val="none" w:sz="0" w:space="0" w:color="auto"/>
          <w:right w:val="none" w:sz="0" w:space="0" w:color="auto"/>
          <w:between w:val="none" w:sz="0" w:space="0" w:color="auto"/>
        </w:pBdr>
        <w:textAlignment w:val="baseline"/>
        <w:rPr>
          <w:rFonts w:ascii="Segoe UI" w:eastAsia="Times New Roman" w:hAnsi="Segoe UI" w:cs="Segoe UI"/>
          <w:color w:val="auto"/>
          <w:sz w:val="18"/>
          <w:szCs w:val="18"/>
          <w:lang w:val="en-US" w:eastAsia="en-GB"/>
        </w:rPr>
      </w:pPr>
      <w:r w:rsidRPr="00A348CA">
        <w:rPr>
          <w:rFonts w:eastAsia="Times New Roman"/>
          <w:lang w:val="en-US" w:eastAsia="en-GB"/>
        </w:rPr>
        <w:t> </w:t>
      </w:r>
    </w:p>
    <w:p w14:paraId="49FE5CDC" w14:textId="1A8C5133" w:rsidR="00A348CA" w:rsidRPr="00A348CA" w:rsidRDefault="003E41D0" w:rsidP="00A348CA">
      <w:pPr>
        <w:pBdr>
          <w:top w:val="none" w:sz="0" w:space="0" w:color="auto"/>
          <w:left w:val="none" w:sz="0" w:space="0" w:color="auto"/>
          <w:bottom w:val="none" w:sz="0" w:space="0" w:color="auto"/>
          <w:right w:val="none" w:sz="0" w:space="0" w:color="auto"/>
          <w:between w:val="none" w:sz="0" w:space="0" w:color="auto"/>
        </w:pBdr>
        <w:textAlignment w:val="baseline"/>
        <w:rPr>
          <w:rFonts w:ascii="Segoe UI" w:eastAsia="Times New Roman" w:hAnsi="Segoe UI" w:cs="Segoe UI"/>
          <w:color w:val="auto"/>
          <w:sz w:val="18"/>
          <w:szCs w:val="18"/>
          <w:lang w:val="en-US" w:eastAsia="en-GB"/>
        </w:rPr>
      </w:pPr>
      <w:r w:rsidRPr="00BF20DB">
        <w:rPr>
          <w:b/>
        </w:rPr>
        <w:t>Document Information</w:t>
      </w:r>
    </w:p>
    <w:tbl>
      <w:tblPr>
        <w:tblW w:w="9000" w:type="dxa"/>
        <w:tblBorders>
          <w:top w:val="outset" w:sz="6" w:space="0" w:color="auto"/>
          <w:left w:val="outset" w:sz="6" w:space="0" w:color="auto"/>
          <w:bottom w:val="outset" w:sz="6" w:space="0" w:color="auto"/>
          <w:right w:val="outset" w:sz="6" w:space="0" w:color="auto"/>
        </w:tblBorders>
        <w:tblCellMar>
          <w:top w:w="57" w:type="dxa"/>
          <w:left w:w="57" w:type="dxa"/>
          <w:bottom w:w="57" w:type="dxa"/>
          <w:right w:w="57" w:type="dxa"/>
        </w:tblCellMar>
        <w:tblLook w:val="04A0" w:firstRow="1" w:lastRow="0" w:firstColumn="1" w:lastColumn="0" w:noHBand="0" w:noVBand="1"/>
      </w:tblPr>
      <w:tblGrid>
        <w:gridCol w:w="3000"/>
        <w:gridCol w:w="6000"/>
      </w:tblGrid>
      <w:tr w:rsidR="00E24F7B" w:rsidRPr="00A51722" w14:paraId="1F237D61" w14:textId="77777777" w:rsidTr="00105F1A">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4785"/>
            <w:hideMark/>
          </w:tcPr>
          <w:p w14:paraId="3E3D2DBA" w14:textId="77777777" w:rsidR="00A51722" w:rsidRPr="00A51722" w:rsidRDefault="00A51722" w:rsidP="00A51722">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Document ID</w:t>
            </w:r>
            <w:r w:rsidRPr="00A51722">
              <w:rPr>
                <w:rFonts w:eastAsia="Times New Roman"/>
                <w:color w:val="FFFFFF"/>
                <w:lang w:val="en-US" w:eastAsia="en-GB"/>
              </w:rPr>
              <w:t> </w:t>
            </w:r>
          </w:p>
        </w:tc>
        <w:tc>
          <w:tcPr>
            <w:tcW w:w="6000"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4C100F30" w14:textId="184D8AEF" w:rsidR="00A51722" w:rsidRPr="00243EFF" w:rsidRDefault="00105F1A" w:rsidP="00A51722">
            <w:pPr>
              <w:pBdr>
                <w:top w:val="none" w:sz="0" w:space="0" w:color="auto"/>
                <w:left w:val="none" w:sz="0" w:space="0" w:color="auto"/>
                <w:bottom w:val="none" w:sz="0" w:space="0" w:color="auto"/>
                <w:right w:val="none" w:sz="0" w:space="0" w:color="auto"/>
                <w:between w:val="none" w:sz="0" w:space="0" w:color="auto"/>
              </w:pBdr>
              <w:textAlignment w:val="baseline"/>
              <w:rPr>
                <w:rPrChange w:id="14" w:author="Shraddha Tugnawat" w:date="2024-03-29T10:45:00Z">
                  <w:rPr>
                    <w:rFonts w:ascii="Times New Roman" w:eastAsia="Times New Roman" w:hAnsi="Times New Roman" w:cs="Times New Roman"/>
                    <w:color w:val="auto"/>
                    <w:lang w:val="en-US" w:eastAsia="en-GB"/>
                  </w:rPr>
                </w:rPrChange>
              </w:rPr>
            </w:pPr>
            <w:ins w:id="15" w:author="Shraddha Tugnawat" w:date="2024-03-29T15:54:00Z">
              <w:r w:rsidRPr="00105F1A">
                <w:rPr>
                  <w:rPrChange w:id="16" w:author="Shraddha Tugnawat" w:date="2024-03-29T15:54:00Z">
                    <w:rPr>
                      <w:rFonts w:ascii="Arial" w:hAnsi="Arial" w:cs="Arial"/>
                      <w:color w:val="D1D2D3"/>
                      <w:sz w:val="23"/>
                      <w:szCs w:val="23"/>
                      <w:shd w:val="clear" w:color="auto" w:fill="222529"/>
                    </w:rPr>
                  </w:rPrChange>
                </w:rPr>
                <w:t>PQI-SEC-GDL-018</w:t>
              </w:r>
            </w:ins>
          </w:p>
        </w:tc>
      </w:tr>
      <w:tr w:rsidR="00E24F7B" w:rsidRPr="00A51722" w14:paraId="6D77688D" w14:textId="77777777" w:rsidTr="00105F1A">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2F8DBD05" w14:textId="77777777" w:rsidR="00A51722" w:rsidRPr="00A51722" w:rsidRDefault="00A51722" w:rsidP="00A51722">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Classification</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6B9926EE" w14:textId="77777777" w:rsidR="00A51722" w:rsidRPr="00243EFF" w:rsidRDefault="00A51722" w:rsidP="00A51722">
            <w:pPr>
              <w:pBdr>
                <w:top w:val="none" w:sz="0" w:space="0" w:color="auto"/>
                <w:left w:val="none" w:sz="0" w:space="0" w:color="auto"/>
                <w:bottom w:val="none" w:sz="0" w:space="0" w:color="auto"/>
                <w:right w:val="none" w:sz="0" w:space="0" w:color="auto"/>
                <w:between w:val="none" w:sz="0" w:space="0" w:color="auto"/>
              </w:pBdr>
              <w:textAlignment w:val="baseline"/>
              <w:rPr>
                <w:rPrChange w:id="17" w:author="Shraddha Tugnawat" w:date="2024-03-29T10:45:00Z">
                  <w:rPr>
                    <w:rFonts w:ascii="Times New Roman" w:eastAsia="Times New Roman" w:hAnsi="Times New Roman" w:cs="Times New Roman"/>
                    <w:color w:val="auto"/>
                    <w:lang w:val="en-US" w:eastAsia="en-GB"/>
                  </w:rPr>
                </w:rPrChange>
              </w:rPr>
            </w:pPr>
            <w:r w:rsidRPr="00243EFF">
              <w:rPr>
                <w:rPrChange w:id="18" w:author="Shraddha Tugnawat" w:date="2024-03-29T10:45:00Z">
                  <w:rPr>
                    <w:rFonts w:eastAsia="Times New Roman"/>
                    <w:lang w:eastAsia="en-GB"/>
                  </w:rPr>
                </w:rPrChange>
              </w:rPr>
              <w:t>Internal Use</w:t>
            </w:r>
            <w:r w:rsidRPr="00243EFF">
              <w:rPr>
                <w:rPrChange w:id="19" w:author="Shraddha Tugnawat" w:date="2024-03-29T10:45:00Z">
                  <w:rPr>
                    <w:rFonts w:eastAsia="Times New Roman"/>
                    <w:lang w:val="en-US" w:eastAsia="en-GB"/>
                  </w:rPr>
                </w:rPrChange>
              </w:rPr>
              <w:t> </w:t>
            </w:r>
          </w:p>
        </w:tc>
      </w:tr>
      <w:tr w:rsidR="00E24F7B" w:rsidRPr="00A51722" w14:paraId="76D0EB31" w14:textId="77777777" w:rsidTr="00105F1A">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18F2DF3D" w14:textId="77777777" w:rsidR="00A51722" w:rsidRPr="00A51722" w:rsidRDefault="00A51722" w:rsidP="00A51722">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Registered on</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386ADDEF" w14:textId="27C194BB" w:rsidR="00A51722" w:rsidRPr="00243EFF" w:rsidRDefault="00A51722" w:rsidP="00A51722">
            <w:pPr>
              <w:pBdr>
                <w:top w:val="none" w:sz="0" w:space="0" w:color="auto"/>
                <w:left w:val="none" w:sz="0" w:space="0" w:color="auto"/>
                <w:bottom w:val="none" w:sz="0" w:space="0" w:color="auto"/>
                <w:right w:val="none" w:sz="0" w:space="0" w:color="auto"/>
                <w:between w:val="none" w:sz="0" w:space="0" w:color="auto"/>
              </w:pBdr>
              <w:textAlignment w:val="baseline"/>
              <w:rPr>
                <w:rPrChange w:id="20" w:author="Shraddha Tugnawat" w:date="2024-03-29T10:45:00Z">
                  <w:rPr>
                    <w:rFonts w:ascii="Times New Roman" w:eastAsia="Times New Roman" w:hAnsi="Times New Roman" w:cs="Times New Roman"/>
                    <w:color w:val="auto"/>
                    <w:lang w:val="en-US" w:eastAsia="en-GB"/>
                  </w:rPr>
                </w:rPrChange>
              </w:rPr>
            </w:pPr>
          </w:p>
        </w:tc>
      </w:tr>
      <w:tr w:rsidR="00E24F7B" w:rsidRPr="00A51722" w14:paraId="3F1046E1" w14:textId="77777777" w:rsidTr="00105F1A">
        <w:trPr>
          <w:trHeight w:val="300"/>
        </w:trPr>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47DBC10B" w14:textId="77777777" w:rsidR="00A51722" w:rsidRPr="00A51722" w:rsidRDefault="00A51722" w:rsidP="00A51722">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Last Modified on</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5489A1C8" w14:textId="48204A6D" w:rsidR="00A51722" w:rsidRPr="00243EFF" w:rsidRDefault="00400928" w:rsidP="00A51722">
            <w:pPr>
              <w:pBdr>
                <w:top w:val="none" w:sz="0" w:space="0" w:color="auto"/>
                <w:left w:val="none" w:sz="0" w:space="0" w:color="auto"/>
                <w:bottom w:val="none" w:sz="0" w:space="0" w:color="auto"/>
                <w:right w:val="none" w:sz="0" w:space="0" w:color="auto"/>
                <w:between w:val="none" w:sz="0" w:space="0" w:color="auto"/>
              </w:pBdr>
              <w:textAlignment w:val="baseline"/>
              <w:rPr>
                <w:rPrChange w:id="21" w:author="Shraddha Tugnawat" w:date="2024-03-29T10:45:00Z">
                  <w:rPr>
                    <w:rFonts w:ascii="Times New Roman" w:eastAsia="Times New Roman" w:hAnsi="Times New Roman" w:cs="Times New Roman"/>
                    <w:color w:val="auto"/>
                    <w:lang w:val="en-US" w:eastAsia="en-GB"/>
                  </w:rPr>
                </w:rPrChange>
              </w:rPr>
            </w:pPr>
            <w:ins w:id="22" w:author="Shraddha Tugnawat" w:date="2024-03-29T10:54:00Z">
              <w:r>
                <w:t>28-02-2024</w:t>
              </w:r>
            </w:ins>
          </w:p>
        </w:tc>
      </w:tr>
      <w:tr w:rsidR="00E24F7B" w:rsidRPr="00A51722" w14:paraId="4DFEF9E9" w14:textId="77777777" w:rsidTr="00105F1A">
        <w:trPr>
          <w:trHeight w:val="300"/>
        </w:trPr>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6E7BFBAE" w14:textId="77777777" w:rsidR="00395B1E" w:rsidRPr="00A51722" w:rsidRDefault="00395B1E" w:rsidP="00395B1E">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Business Owner</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2573292A" w14:textId="11F532F1" w:rsidR="00395B1E" w:rsidRPr="00243EFF" w:rsidRDefault="00395B1E" w:rsidP="00395B1E">
            <w:pPr>
              <w:pBdr>
                <w:top w:val="none" w:sz="0" w:space="0" w:color="auto"/>
                <w:left w:val="none" w:sz="0" w:space="0" w:color="auto"/>
                <w:bottom w:val="none" w:sz="0" w:space="0" w:color="auto"/>
                <w:right w:val="none" w:sz="0" w:space="0" w:color="auto"/>
                <w:between w:val="none" w:sz="0" w:space="0" w:color="auto"/>
              </w:pBdr>
              <w:textAlignment w:val="baseline"/>
              <w:rPr>
                <w:rPrChange w:id="23" w:author="Shraddha Tugnawat" w:date="2024-03-29T10:45:00Z">
                  <w:rPr>
                    <w:rFonts w:ascii="Times New Roman" w:eastAsia="Times New Roman" w:hAnsi="Times New Roman" w:cs="Times New Roman"/>
                    <w:color w:val="auto"/>
                    <w:lang w:val="en-US" w:eastAsia="en-GB"/>
                  </w:rPr>
                </w:rPrChange>
              </w:rPr>
            </w:pPr>
          </w:p>
        </w:tc>
      </w:tr>
      <w:tr w:rsidR="00E24F7B" w:rsidRPr="00A51722" w14:paraId="52434A4A" w14:textId="77777777" w:rsidTr="00105F1A">
        <w:trPr>
          <w:trHeight w:val="300"/>
        </w:trPr>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49C64EB0" w14:textId="77777777" w:rsidR="00395B1E" w:rsidRPr="00A51722" w:rsidRDefault="00395B1E" w:rsidP="00395B1E">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Author</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57C5971E" w14:textId="637C70AA" w:rsidR="00395B1E" w:rsidRPr="00243EFF" w:rsidRDefault="001F066B" w:rsidP="00395B1E">
            <w:pPr>
              <w:pBdr>
                <w:top w:val="none" w:sz="0" w:space="0" w:color="auto"/>
                <w:left w:val="none" w:sz="0" w:space="0" w:color="auto"/>
                <w:bottom w:val="none" w:sz="0" w:space="0" w:color="auto"/>
                <w:right w:val="none" w:sz="0" w:space="0" w:color="auto"/>
                <w:between w:val="none" w:sz="0" w:space="0" w:color="auto"/>
              </w:pBdr>
              <w:textAlignment w:val="baseline"/>
              <w:rPr>
                <w:rPrChange w:id="24" w:author="Shraddha Tugnawat" w:date="2024-03-29T10:45:00Z">
                  <w:rPr>
                    <w:rFonts w:ascii="Times New Roman" w:eastAsia="Times New Roman" w:hAnsi="Times New Roman" w:cs="Times New Roman"/>
                    <w:color w:val="auto"/>
                    <w:lang w:val="en-US" w:eastAsia="en-GB"/>
                  </w:rPr>
                </w:rPrChange>
              </w:rPr>
            </w:pPr>
            <w:ins w:id="25" w:author="Shraddha Tugnawat" w:date="2024-03-29T10:38:00Z">
              <w:r w:rsidRPr="00243EFF">
                <w:rPr>
                  <w:rPrChange w:id="26" w:author="Shraddha Tugnawat" w:date="2024-03-29T10:45:00Z">
                    <w:rPr>
                      <w:rFonts w:ascii="Times New Roman" w:eastAsia="Times New Roman" w:hAnsi="Times New Roman" w:cs="Times New Roman"/>
                      <w:color w:val="auto"/>
                      <w:lang w:val="en-US" w:eastAsia="en-GB"/>
                    </w:rPr>
                  </w:rPrChange>
                </w:rPr>
                <w:t xml:space="preserve">Shraddha </w:t>
              </w:r>
              <w:proofErr w:type="spellStart"/>
              <w:r w:rsidRPr="00243EFF">
                <w:rPr>
                  <w:rPrChange w:id="27" w:author="Shraddha Tugnawat" w:date="2024-03-29T10:45:00Z">
                    <w:rPr>
                      <w:rFonts w:ascii="Times New Roman" w:eastAsia="Times New Roman" w:hAnsi="Times New Roman" w:cs="Times New Roman"/>
                      <w:color w:val="auto"/>
                      <w:lang w:val="en-US" w:eastAsia="en-GB"/>
                    </w:rPr>
                  </w:rPrChange>
                </w:rPr>
                <w:t>Tugnawat</w:t>
              </w:r>
            </w:ins>
            <w:proofErr w:type="spellEnd"/>
          </w:p>
        </w:tc>
      </w:tr>
      <w:tr w:rsidR="00E24F7B" w:rsidRPr="00A51722" w14:paraId="536A3379" w14:textId="77777777" w:rsidTr="00105F1A">
        <w:trPr>
          <w:trHeight w:val="300"/>
        </w:trPr>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7A85E467" w14:textId="77777777" w:rsidR="00395B1E" w:rsidRPr="00A51722" w:rsidRDefault="00395B1E" w:rsidP="00395B1E">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Contact</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7D98365B" w14:textId="529204FC" w:rsidR="00395B1E" w:rsidRPr="00243EFF" w:rsidRDefault="00243EFF" w:rsidP="00395B1E">
            <w:pPr>
              <w:pBdr>
                <w:top w:val="none" w:sz="0" w:space="0" w:color="auto"/>
                <w:left w:val="none" w:sz="0" w:space="0" w:color="auto"/>
                <w:bottom w:val="none" w:sz="0" w:space="0" w:color="auto"/>
                <w:right w:val="none" w:sz="0" w:space="0" w:color="auto"/>
                <w:between w:val="none" w:sz="0" w:space="0" w:color="auto"/>
              </w:pBdr>
              <w:textAlignment w:val="baseline"/>
              <w:rPr>
                <w:rPrChange w:id="28" w:author="Shraddha Tugnawat" w:date="2024-03-29T10:45:00Z">
                  <w:rPr>
                    <w:rFonts w:ascii="Times New Roman" w:eastAsia="Times New Roman" w:hAnsi="Times New Roman" w:cs="Times New Roman"/>
                    <w:color w:val="auto"/>
                    <w:lang w:val="en-US" w:eastAsia="en-GB"/>
                  </w:rPr>
                </w:rPrChange>
              </w:rPr>
            </w:pPr>
            <w:ins w:id="29" w:author="Shraddha Tugnawat" w:date="2024-03-29T10:45:00Z">
              <w:r w:rsidRPr="00243EFF">
                <w:rPr>
                  <w:rPrChange w:id="30" w:author="Shraddha Tugnawat" w:date="2024-03-29T10:45:00Z">
                    <w:rPr>
                      <w:rFonts w:ascii="Times New Roman" w:eastAsia="Times New Roman" w:hAnsi="Times New Roman" w:cs="Times New Roman"/>
                      <w:color w:val="auto"/>
                      <w:lang w:val="en-US" w:eastAsia="en-GB"/>
                    </w:rPr>
                  </w:rPrChange>
                </w:rPr>
                <w:t>security@payconiq.com</w:t>
              </w:r>
            </w:ins>
          </w:p>
        </w:tc>
      </w:tr>
      <w:tr w:rsidR="00E24F7B" w:rsidRPr="00A51722" w14:paraId="77E29E7D" w14:textId="77777777" w:rsidTr="00105F1A">
        <w:trPr>
          <w:trHeight w:val="300"/>
        </w:trPr>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2C4590E2" w14:textId="77777777" w:rsidR="00395B1E" w:rsidRPr="00A51722" w:rsidRDefault="00395B1E" w:rsidP="00395B1E">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Version</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03D40579" w14:textId="6CCC7F4D" w:rsidR="00395B1E" w:rsidRPr="00243EFF" w:rsidRDefault="001F066B" w:rsidP="72366A9E">
            <w:pPr>
              <w:pBdr>
                <w:top w:val="none" w:sz="0" w:space="0" w:color="auto"/>
                <w:left w:val="none" w:sz="0" w:space="0" w:color="auto"/>
                <w:bottom w:val="none" w:sz="0" w:space="0" w:color="auto"/>
                <w:right w:val="none" w:sz="0" w:space="0" w:color="auto"/>
                <w:between w:val="none" w:sz="0" w:space="0" w:color="auto"/>
              </w:pBdr>
              <w:textAlignment w:val="baseline"/>
              <w:rPr>
                <w:rPrChange w:id="31" w:author="Shraddha Tugnawat" w:date="2024-03-29T10:45:00Z">
                  <w:rPr>
                    <w:rFonts w:eastAsia="Times New Roman"/>
                    <w:lang w:eastAsia="en-GB"/>
                  </w:rPr>
                </w:rPrChange>
              </w:rPr>
            </w:pPr>
            <w:ins w:id="32" w:author="Shraddha Tugnawat" w:date="2024-03-29T10:38:00Z">
              <w:r w:rsidRPr="00243EFF">
                <w:rPr>
                  <w:rPrChange w:id="33" w:author="Shraddha Tugnawat" w:date="2024-03-29T10:45:00Z">
                    <w:rPr>
                      <w:rFonts w:eastAsia="Times New Roman"/>
                      <w:lang w:eastAsia="en-GB"/>
                    </w:rPr>
                  </w:rPrChange>
                </w:rPr>
                <w:t>0.</w:t>
              </w:r>
            </w:ins>
            <w:ins w:id="34" w:author="Shraddha Tugnawat" w:date="2024-03-29T10:55:00Z">
              <w:r w:rsidR="00400928">
                <w:t>2</w:t>
              </w:r>
            </w:ins>
          </w:p>
        </w:tc>
      </w:tr>
      <w:tr w:rsidR="00E24F7B" w:rsidRPr="00A51722" w14:paraId="4384FE46" w14:textId="77777777" w:rsidTr="00105F1A">
        <w:trPr>
          <w:trHeight w:val="300"/>
        </w:trPr>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4BE70FB4" w14:textId="77777777" w:rsidR="00395B1E" w:rsidRPr="00A51722" w:rsidRDefault="00395B1E" w:rsidP="00395B1E">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Status</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7A52549D" w14:textId="65EC26B5" w:rsidR="00395B1E" w:rsidRPr="00243EFF" w:rsidRDefault="001F066B" w:rsidP="00395B1E">
            <w:pPr>
              <w:pBdr>
                <w:top w:val="none" w:sz="0" w:space="0" w:color="auto"/>
                <w:left w:val="none" w:sz="0" w:space="0" w:color="auto"/>
                <w:bottom w:val="none" w:sz="0" w:space="0" w:color="auto"/>
                <w:right w:val="none" w:sz="0" w:space="0" w:color="auto"/>
                <w:between w:val="none" w:sz="0" w:space="0" w:color="auto"/>
              </w:pBdr>
              <w:textAlignment w:val="baseline"/>
              <w:rPr>
                <w:rPrChange w:id="35" w:author="Shraddha Tugnawat" w:date="2024-03-29T10:45:00Z">
                  <w:rPr>
                    <w:rFonts w:ascii="Times New Roman" w:eastAsia="Times New Roman" w:hAnsi="Times New Roman" w:cs="Times New Roman"/>
                    <w:color w:val="auto"/>
                    <w:lang w:val="en-US" w:eastAsia="en-GB"/>
                  </w:rPr>
                </w:rPrChange>
              </w:rPr>
            </w:pPr>
            <w:ins w:id="36" w:author="Shraddha Tugnawat" w:date="2024-03-29T10:39:00Z">
              <w:r w:rsidRPr="00243EFF">
                <w:rPr>
                  <w:rPrChange w:id="37" w:author="Shraddha Tugnawat" w:date="2024-03-29T10:45:00Z">
                    <w:rPr>
                      <w:rFonts w:ascii="Times New Roman" w:eastAsia="Times New Roman" w:hAnsi="Times New Roman" w:cs="Times New Roman"/>
                      <w:color w:val="auto"/>
                      <w:lang w:val="en-US" w:eastAsia="en-GB"/>
                    </w:rPr>
                  </w:rPrChange>
                </w:rPr>
                <w:t>Draft</w:t>
              </w:r>
            </w:ins>
          </w:p>
        </w:tc>
      </w:tr>
    </w:tbl>
    <w:p w14:paraId="601BAB5B" w14:textId="77777777" w:rsidR="00A348CA" w:rsidRPr="00A348CA" w:rsidRDefault="00A348CA" w:rsidP="00A348CA">
      <w:pPr>
        <w:pBdr>
          <w:top w:val="none" w:sz="0" w:space="0" w:color="auto"/>
          <w:left w:val="none" w:sz="0" w:space="0" w:color="auto"/>
          <w:bottom w:val="none" w:sz="0" w:space="0" w:color="auto"/>
          <w:right w:val="none" w:sz="0" w:space="0" w:color="auto"/>
          <w:between w:val="none" w:sz="0" w:space="0" w:color="auto"/>
        </w:pBdr>
        <w:textAlignment w:val="baseline"/>
        <w:rPr>
          <w:rFonts w:ascii="Segoe UI" w:eastAsia="Times New Roman" w:hAnsi="Segoe UI" w:cs="Segoe UI"/>
          <w:color w:val="auto"/>
          <w:sz w:val="18"/>
          <w:szCs w:val="18"/>
          <w:lang w:val="en-US" w:eastAsia="en-GB"/>
        </w:rPr>
      </w:pPr>
      <w:r w:rsidRPr="00A348CA">
        <w:rPr>
          <w:rFonts w:eastAsia="Times New Roman"/>
          <w:lang w:val="en-US" w:eastAsia="en-GB"/>
        </w:rPr>
        <w:t> </w:t>
      </w:r>
    </w:p>
    <w:p w14:paraId="2089996D" w14:textId="77777777" w:rsidR="00A348CA" w:rsidRPr="00A348CA" w:rsidRDefault="00A348CA" w:rsidP="00A348CA">
      <w:pPr>
        <w:pBdr>
          <w:top w:val="none" w:sz="0" w:space="0" w:color="auto"/>
          <w:left w:val="none" w:sz="0" w:space="0" w:color="auto"/>
          <w:bottom w:val="none" w:sz="0" w:space="0" w:color="auto"/>
          <w:right w:val="none" w:sz="0" w:space="0" w:color="auto"/>
          <w:between w:val="none" w:sz="0" w:space="0" w:color="auto"/>
        </w:pBdr>
        <w:textAlignment w:val="baseline"/>
        <w:rPr>
          <w:rFonts w:ascii="Segoe UI" w:eastAsia="Times New Roman" w:hAnsi="Segoe UI" w:cs="Segoe UI"/>
          <w:color w:val="auto"/>
          <w:sz w:val="18"/>
          <w:szCs w:val="18"/>
          <w:lang w:val="en-US" w:eastAsia="en-GB"/>
        </w:rPr>
      </w:pPr>
      <w:r w:rsidRPr="00A348CA">
        <w:rPr>
          <w:rFonts w:eastAsia="Times New Roman"/>
          <w:b/>
          <w:bCs/>
          <w:lang w:eastAsia="en-GB"/>
        </w:rPr>
        <w:t>Document Revision History</w:t>
      </w:r>
      <w:r w:rsidRPr="00A348CA">
        <w:rPr>
          <w:rFonts w:eastAsia="Times New Roman"/>
          <w:lang w:val="en-US" w:eastAsia="en-GB"/>
        </w:rPr>
        <w:t> </w:t>
      </w:r>
    </w:p>
    <w:tbl>
      <w:tblPr>
        <w:tblW w:w="8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5"/>
        <w:gridCol w:w="1245"/>
        <w:gridCol w:w="3405"/>
        <w:gridCol w:w="2610"/>
      </w:tblGrid>
      <w:tr w:rsidR="00A51722" w:rsidRPr="00A51722" w14:paraId="12639106" w14:textId="77777777" w:rsidTr="00400928">
        <w:tc>
          <w:tcPr>
            <w:tcW w:w="1725" w:type="dxa"/>
            <w:shd w:val="clear" w:color="auto" w:fill="FF4785"/>
            <w:hideMark/>
          </w:tcPr>
          <w:p w14:paraId="59CFBC7E" w14:textId="77777777" w:rsidR="00A51722" w:rsidRPr="00A51722" w:rsidRDefault="00A51722" w:rsidP="00A51722">
            <w:pPr>
              <w:pBdr>
                <w:top w:val="none" w:sz="0" w:space="0" w:color="auto"/>
                <w:left w:val="none" w:sz="0" w:space="0" w:color="auto"/>
                <w:bottom w:val="none" w:sz="0" w:space="0" w:color="auto"/>
                <w:right w:val="none" w:sz="0" w:space="0" w:color="auto"/>
                <w:between w:val="none" w:sz="0" w:space="0" w:color="auto"/>
              </w:pBdr>
              <w:jc w:val="center"/>
              <w:textAlignment w:val="baseline"/>
              <w:rPr>
                <w:rFonts w:ascii="Times New Roman" w:eastAsia="Times New Roman" w:hAnsi="Times New Roman" w:cs="Times New Roman"/>
                <w:color w:val="auto"/>
                <w:lang w:val="en-US" w:eastAsia="en-GB"/>
              </w:rPr>
            </w:pPr>
            <w:r w:rsidRPr="00A51722">
              <w:rPr>
                <w:rFonts w:eastAsia="Times New Roman"/>
                <w:color w:val="FFFFFF"/>
                <w:lang w:eastAsia="en-GB"/>
              </w:rPr>
              <w:t>Date</w:t>
            </w:r>
            <w:r w:rsidRPr="00A51722">
              <w:rPr>
                <w:rFonts w:eastAsia="Times New Roman"/>
                <w:color w:val="FFFFFF"/>
                <w:lang w:val="en-US" w:eastAsia="en-GB"/>
              </w:rPr>
              <w:t> </w:t>
            </w:r>
          </w:p>
        </w:tc>
        <w:tc>
          <w:tcPr>
            <w:tcW w:w="1245" w:type="dxa"/>
            <w:shd w:val="clear" w:color="auto" w:fill="FF4785"/>
            <w:hideMark/>
          </w:tcPr>
          <w:p w14:paraId="117F1C12" w14:textId="77777777" w:rsidR="00A51722" w:rsidRPr="00A51722" w:rsidRDefault="00A51722" w:rsidP="00A51722">
            <w:pPr>
              <w:pBdr>
                <w:top w:val="none" w:sz="0" w:space="0" w:color="auto"/>
                <w:left w:val="none" w:sz="0" w:space="0" w:color="auto"/>
                <w:bottom w:val="none" w:sz="0" w:space="0" w:color="auto"/>
                <w:right w:val="none" w:sz="0" w:space="0" w:color="auto"/>
                <w:between w:val="none" w:sz="0" w:space="0" w:color="auto"/>
              </w:pBdr>
              <w:jc w:val="center"/>
              <w:textAlignment w:val="baseline"/>
              <w:rPr>
                <w:rFonts w:ascii="Times New Roman" w:eastAsia="Times New Roman" w:hAnsi="Times New Roman" w:cs="Times New Roman"/>
                <w:color w:val="auto"/>
                <w:lang w:val="en-US" w:eastAsia="en-GB"/>
              </w:rPr>
            </w:pPr>
            <w:r w:rsidRPr="00A51722">
              <w:rPr>
                <w:rFonts w:eastAsia="Times New Roman"/>
                <w:color w:val="FFFFFF"/>
                <w:lang w:eastAsia="en-GB"/>
              </w:rPr>
              <w:t>Version</w:t>
            </w:r>
            <w:r w:rsidRPr="00A51722">
              <w:rPr>
                <w:rFonts w:eastAsia="Times New Roman"/>
                <w:color w:val="FFFFFF"/>
                <w:lang w:val="en-US" w:eastAsia="en-GB"/>
              </w:rPr>
              <w:t> </w:t>
            </w:r>
          </w:p>
        </w:tc>
        <w:tc>
          <w:tcPr>
            <w:tcW w:w="3405" w:type="dxa"/>
            <w:shd w:val="clear" w:color="auto" w:fill="FF4785"/>
            <w:hideMark/>
          </w:tcPr>
          <w:p w14:paraId="5464A066" w14:textId="77777777" w:rsidR="00A51722" w:rsidRPr="00A51722" w:rsidRDefault="00A51722" w:rsidP="00A51722">
            <w:pPr>
              <w:pBdr>
                <w:top w:val="none" w:sz="0" w:space="0" w:color="auto"/>
                <w:left w:val="none" w:sz="0" w:space="0" w:color="auto"/>
                <w:bottom w:val="none" w:sz="0" w:space="0" w:color="auto"/>
                <w:right w:val="none" w:sz="0" w:space="0" w:color="auto"/>
                <w:between w:val="none" w:sz="0" w:space="0" w:color="auto"/>
              </w:pBdr>
              <w:jc w:val="center"/>
              <w:textAlignment w:val="baseline"/>
              <w:rPr>
                <w:rFonts w:ascii="Times New Roman" w:eastAsia="Times New Roman" w:hAnsi="Times New Roman" w:cs="Times New Roman"/>
                <w:color w:val="auto"/>
                <w:lang w:val="en-US" w:eastAsia="en-GB"/>
              </w:rPr>
            </w:pPr>
            <w:r w:rsidRPr="00A51722">
              <w:rPr>
                <w:rFonts w:eastAsia="Times New Roman"/>
                <w:color w:val="FFFFFF"/>
                <w:lang w:eastAsia="en-GB"/>
              </w:rPr>
              <w:t>Change</w:t>
            </w:r>
            <w:r w:rsidRPr="00A51722">
              <w:rPr>
                <w:rFonts w:eastAsia="Times New Roman"/>
                <w:color w:val="FFFFFF"/>
                <w:lang w:val="en-US" w:eastAsia="en-GB"/>
              </w:rPr>
              <w:t> </w:t>
            </w:r>
          </w:p>
        </w:tc>
        <w:tc>
          <w:tcPr>
            <w:tcW w:w="2610" w:type="dxa"/>
            <w:shd w:val="clear" w:color="auto" w:fill="FF4785"/>
            <w:hideMark/>
          </w:tcPr>
          <w:p w14:paraId="336A5C4C" w14:textId="77777777" w:rsidR="00A51722" w:rsidRPr="00A51722" w:rsidRDefault="00A51722" w:rsidP="00A51722">
            <w:pPr>
              <w:pBdr>
                <w:top w:val="none" w:sz="0" w:space="0" w:color="auto"/>
                <w:left w:val="none" w:sz="0" w:space="0" w:color="auto"/>
                <w:bottom w:val="none" w:sz="0" w:space="0" w:color="auto"/>
                <w:right w:val="none" w:sz="0" w:space="0" w:color="auto"/>
                <w:between w:val="none" w:sz="0" w:space="0" w:color="auto"/>
              </w:pBdr>
              <w:jc w:val="center"/>
              <w:textAlignment w:val="baseline"/>
              <w:rPr>
                <w:rFonts w:ascii="Times New Roman" w:eastAsia="Times New Roman" w:hAnsi="Times New Roman" w:cs="Times New Roman"/>
                <w:color w:val="auto"/>
                <w:lang w:val="en-US" w:eastAsia="en-GB"/>
              </w:rPr>
            </w:pPr>
            <w:r w:rsidRPr="00A51722">
              <w:rPr>
                <w:rFonts w:eastAsia="Times New Roman"/>
                <w:color w:val="FFFFFF"/>
                <w:lang w:eastAsia="en-GB"/>
              </w:rPr>
              <w:t>Author</w:t>
            </w:r>
            <w:r w:rsidRPr="00A51722">
              <w:rPr>
                <w:rFonts w:eastAsia="Times New Roman"/>
                <w:color w:val="FFFFFF"/>
                <w:lang w:val="en-US" w:eastAsia="en-GB"/>
              </w:rPr>
              <w:t> </w:t>
            </w:r>
          </w:p>
        </w:tc>
      </w:tr>
      <w:tr w:rsidR="00531F74" w:rsidRPr="00A51722" w14:paraId="2284F8D5" w14:textId="77777777" w:rsidTr="00400928">
        <w:tc>
          <w:tcPr>
            <w:tcW w:w="1725" w:type="dxa"/>
            <w:shd w:val="clear" w:color="auto" w:fill="auto"/>
          </w:tcPr>
          <w:p w14:paraId="6FADF898" w14:textId="74DFA16B" w:rsidR="00531F74" w:rsidRDefault="00243EFF" w:rsidP="00E02F6E">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ins w:id="38" w:author="Shraddha Tugnawat" w:date="2024-03-29T10:47:00Z">
              <w:r>
                <w:rPr>
                  <w:rFonts w:eastAsia="Times New Roman"/>
                  <w:lang w:eastAsia="en-GB"/>
                </w:rPr>
                <w:t>28-02-2024</w:t>
              </w:r>
            </w:ins>
          </w:p>
        </w:tc>
        <w:tc>
          <w:tcPr>
            <w:tcW w:w="1245" w:type="dxa"/>
            <w:shd w:val="clear" w:color="auto" w:fill="auto"/>
          </w:tcPr>
          <w:p w14:paraId="0026D8C2" w14:textId="349B776D" w:rsidR="00531F74" w:rsidRDefault="315DC69A" w:rsidP="4D60CE61">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sidRPr="4D60CE61">
              <w:rPr>
                <w:rFonts w:eastAsia="Times New Roman"/>
                <w:lang w:eastAsia="en-GB"/>
              </w:rPr>
              <w:t>0.1</w:t>
            </w:r>
          </w:p>
        </w:tc>
        <w:tc>
          <w:tcPr>
            <w:tcW w:w="3405" w:type="dxa"/>
            <w:shd w:val="clear" w:color="auto" w:fill="auto"/>
          </w:tcPr>
          <w:p w14:paraId="6D562F90" w14:textId="2D4BBA85" w:rsidR="00531F74" w:rsidRDefault="00400928" w:rsidP="4D60CE61">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del w:id="39" w:author="Shraddha Tugnawat" w:date="2024-03-29T15:54:00Z">
              <w:r w:rsidDel="00105F1A">
                <w:rPr>
                  <w:rFonts w:eastAsia="Times New Roman"/>
                  <w:lang w:eastAsia="en-GB"/>
                </w:rPr>
                <w:delText xml:space="preserve">First </w:delText>
              </w:r>
            </w:del>
            <w:r w:rsidR="315DC69A" w:rsidRPr="4D60CE61">
              <w:rPr>
                <w:rFonts w:eastAsia="Times New Roman"/>
                <w:lang w:eastAsia="en-GB"/>
              </w:rPr>
              <w:t xml:space="preserve">Draft </w:t>
            </w:r>
          </w:p>
        </w:tc>
        <w:tc>
          <w:tcPr>
            <w:tcW w:w="2610" w:type="dxa"/>
            <w:shd w:val="clear" w:color="auto" w:fill="auto"/>
          </w:tcPr>
          <w:p w14:paraId="1E6BA426" w14:textId="0AFF73B3" w:rsidR="00531F74" w:rsidRDefault="00400928" w:rsidP="00A51722">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Pr>
                <w:rFonts w:eastAsia="Times New Roman"/>
                <w:lang w:eastAsia="en-GB"/>
              </w:rPr>
              <w:t>Michael Oki</w:t>
            </w:r>
          </w:p>
        </w:tc>
      </w:tr>
      <w:tr w:rsidR="00531F74" w:rsidRPr="00A51722" w14:paraId="388B554C" w14:textId="77777777" w:rsidTr="00400928">
        <w:tc>
          <w:tcPr>
            <w:tcW w:w="1725" w:type="dxa"/>
            <w:shd w:val="clear" w:color="auto" w:fill="auto"/>
          </w:tcPr>
          <w:p w14:paraId="7B6E5E23" w14:textId="1D7359C9" w:rsidR="00531F74" w:rsidRDefault="00400928" w:rsidP="00E02F6E">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Pr>
                <w:rFonts w:eastAsia="Times New Roman"/>
                <w:lang w:eastAsia="en-GB"/>
              </w:rPr>
              <w:t>29-03-2024</w:t>
            </w:r>
          </w:p>
        </w:tc>
        <w:tc>
          <w:tcPr>
            <w:tcW w:w="1245" w:type="dxa"/>
            <w:shd w:val="clear" w:color="auto" w:fill="auto"/>
          </w:tcPr>
          <w:p w14:paraId="541E5436" w14:textId="65425094" w:rsidR="00531F74" w:rsidRDefault="315DC69A" w:rsidP="4D60CE61">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sidRPr="4D60CE61">
              <w:rPr>
                <w:rFonts w:eastAsia="Times New Roman"/>
                <w:lang w:eastAsia="en-GB"/>
              </w:rPr>
              <w:t>0.2</w:t>
            </w:r>
          </w:p>
        </w:tc>
        <w:tc>
          <w:tcPr>
            <w:tcW w:w="3405" w:type="dxa"/>
            <w:shd w:val="clear" w:color="auto" w:fill="auto"/>
          </w:tcPr>
          <w:p w14:paraId="2A9170F6" w14:textId="4C42E3F5" w:rsidR="00531F74" w:rsidRDefault="00105F1A" w:rsidP="4D60CE61">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Pr>
                <w:rFonts w:eastAsia="Times New Roman"/>
                <w:lang w:eastAsia="en-GB"/>
              </w:rPr>
              <w:t xml:space="preserve">Final </w:t>
            </w:r>
            <w:r w:rsidR="00400928">
              <w:rPr>
                <w:rFonts w:eastAsia="Times New Roman"/>
                <w:lang w:eastAsia="en-GB"/>
              </w:rPr>
              <w:t>Draft</w:t>
            </w:r>
          </w:p>
        </w:tc>
        <w:tc>
          <w:tcPr>
            <w:tcW w:w="2610" w:type="dxa"/>
            <w:shd w:val="clear" w:color="auto" w:fill="auto"/>
          </w:tcPr>
          <w:p w14:paraId="28A762F0" w14:textId="7A622315" w:rsidR="00531F74" w:rsidRDefault="00400928" w:rsidP="00A51722">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Pr>
                <w:rFonts w:eastAsia="Times New Roman"/>
                <w:lang w:eastAsia="en-GB"/>
              </w:rPr>
              <w:t xml:space="preserve">Shraddha </w:t>
            </w:r>
            <w:proofErr w:type="spellStart"/>
            <w:r>
              <w:rPr>
                <w:rFonts w:eastAsia="Times New Roman"/>
                <w:lang w:eastAsia="en-GB"/>
              </w:rPr>
              <w:t>Tugnawat</w:t>
            </w:r>
            <w:proofErr w:type="spellEnd"/>
          </w:p>
        </w:tc>
      </w:tr>
    </w:tbl>
    <w:p w14:paraId="77AA24ED" w14:textId="77777777" w:rsidR="00531F74" w:rsidRDefault="00531F74" w:rsidP="5C175F47">
      <w:pPr>
        <w:rPr>
          <w:b/>
          <w:bCs/>
          <w:color w:val="FF4785"/>
          <w:sz w:val="28"/>
          <w:szCs w:val="28"/>
        </w:rPr>
      </w:pPr>
    </w:p>
    <w:p w14:paraId="3D6D258E" w14:textId="70562112" w:rsidR="191FF9B3" w:rsidRDefault="191FF9B3" w:rsidP="5C175F47">
      <w:pPr>
        <w:rPr>
          <w:rFonts w:eastAsia="Times New Roman"/>
          <w:b/>
          <w:bCs/>
          <w:lang w:eastAsia="en-GB"/>
        </w:rPr>
      </w:pPr>
      <w:r w:rsidRPr="5C175F47">
        <w:rPr>
          <w:rFonts w:eastAsia="Times New Roman"/>
          <w:b/>
          <w:bCs/>
          <w:lang w:eastAsia="en-GB"/>
        </w:rPr>
        <w:t>Documented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245"/>
        <w:gridCol w:w="3405"/>
        <w:gridCol w:w="2610"/>
      </w:tblGrid>
      <w:tr w:rsidR="5C175F47" w14:paraId="6AAFB8C5" w14:textId="77777777" w:rsidTr="00400928">
        <w:trPr>
          <w:trHeight w:val="300"/>
        </w:trPr>
        <w:tc>
          <w:tcPr>
            <w:tcW w:w="1725" w:type="dxa"/>
            <w:shd w:val="clear" w:color="auto" w:fill="FF4785"/>
          </w:tcPr>
          <w:p w14:paraId="098521C2" w14:textId="77777777" w:rsidR="5C175F47" w:rsidRDefault="5C175F47" w:rsidP="5C175F4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lang w:val="en-US" w:eastAsia="en-GB"/>
              </w:rPr>
            </w:pPr>
            <w:r w:rsidRPr="5C175F47">
              <w:rPr>
                <w:rFonts w:eastAsia="Times New Roman"/>
                <w:color w:val="FFFFFF" w:themeColor="background1"/>
                <w:lang w:eastAsia="en-GB"/>
              </w:rPr>
              <w:t>Date</w:t>
            </w:r>
            <w:r w:rsidRPr="5C175F47">
              <w:rPr>
                <w:rFonts w:eastAsia="Times New Roman"/>
                <w:color w:val="FFFFFF" w:themeColor="background1"/>
                <w:lang w:val="en-US" w:eastAsia="en-GB"/>
              </w:rPr>
              <w:t> </w:t>
            </w:r>
          </w:p>
        </w:tc>
        <w:tc>
          <w:tcPr>
            <w:tcW w:w="1245" w:type="dxa"/>
            <w:shd w:val="clear" w:color="auto" w:fill="FF4785"/>
          </w:tcPr>
          <w:p w14:paraId="7C6446CF" w14:textId="77777777" w:rsidR="5C175F47" w:rsidRDefault="5C175F47" w:rsidP="5C175F4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lang w:val="en-US" w:eastAsia="en-GB"/>
              </w:rPr>
            </w:pPr>
            <w:r w:rsidRPr="5C175F47">
              <w:rPr>
                <w:rFonts w:eastAsia="Times New Roman"/>
                <w:color w:val="FFFFFF" w:themeColor="background1"/>
                <w:lang w:eastAsia="en-GB"/>
              </w:rPr>
              <w:t>Version</w:t>
            </w:r>
            <w:r w:rsidRPr="5C175F47">
              <w:rPr>
                <w:rFonts w:eastAsia="Times New Roman"/>
                <w:color w:val="FFFFFF" w:themeColor="background1"/>
                <w:lang w:val="en-US" w:eastAsia="en-GB"/>
              </w:rPr>
              <w:t> </w:t>
            </w:r>
          </w:p>
        </w:tc>
        <w:tc>
          <w:tcPr>
            <w:tcW w:w="3405" w:type="dxa"/>
            <w:shd w:val="clear" w:color="auto" w:fill="FF4785"/>
          </w:tcPr>
          <w:p w14:paraId="031DD2BC" w14:textId="77777777" w:rsidR="5C175F47" w:rsidRDefault="5C175F47" w:rsidP="5C175F4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lang w:val="en-US" w:eastAsia="en-GB"/>
              </w:rPr>
            </w:pPr>
            <w:r w:rsidRPr="5C175F47">
              <w:rPr>
                <w:rFonts w:eastAsia="Times New Roman"/>
                <w:color w:val="FFFFFF" w:themeColor="background1"/>
                <w:lang w:eastAsia="en-GB"/>
              </w:rPr>
              <w:t>Change</w:t>
            </w:r>
            <w:r w:rsidRPr="5C175F47">
              <w:rPr>
                <w:rFonts w:eastAsia="Times New Roman"/>
                <w:color w:val="FFFFFF" w:themeColor="background1"/>
                <w:lang w:val="en-US" w:eastAsia="en-GB"/>
              </w:rPr>
              <w:t> </w:t>
            </w:r>
          </w:p>
        </w:tc>
        <w:tc>
          <w:tcPr>
            <w:tcW w:w="2610" w:type="dxa"/>
            <w:shd w:val="clear" w:color="auto" w:fill="FF4785"/>
          </w:tcPr>
          <w:p w14:paraId="474C5EEF" w14:textId="77777777" w:rsidR="5C175F47" w:rsidRDefault="5C175F47" w:rsidP="5C175F4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lang w:val="en-US" w:eastAsia="en-GB"/>
              </w:rPr>
            </w:pPr>
            <w:r w:rsidRPr="5C175F47">
              <w:rPr>
                <w:rFonts w:eastAsia="Times New Roman"/>
                <w:color w:val="FFFFFF" w:themeColor="background1"/>
                <w:lang w:eastAsia="en-GB"/>
              </w:rPr>
              <w:t>Author</w:t>
            </w:r>
            <w:r w:rsidRPr="5C175F47">
              <w:rPr>
                <w:rFonts w:eastAsia="Times New Roman"/>
                <w:color w:val="FFFFFF" w:themeColor="background1"/>
                <w:lang w:val="en-US" w:eastAsia="en-GB"/>
              </w:rPr>
              <w:t> </w:t>
            </w:r>
          </w:p>
        </w:tc>
      </w:tr>
      <w:tr w:rsidR="5C175F47" w14:paraId="70826D4F" w14:textId="77777777" w:rsidTr="00400928">
        <w:trPr>
          <w:trHeight w:val="300"/>
        </w:trPr>
        <w:tc>
          <w:tcPr>
            <w:tcW w:w="1725" w:type="dxa"/>
            <w:shd w:val="clear" w:color="auto" w:fill="auto"/>
          </w:tcPr>
          <w:p w14:paraId="4D1B9614" w14:textId="4A423BE0" w:rsidR="5C175F47" w:rsidRDefault="004561CA" w:rsidP="5C175F47">
            <w:pPr>
              <w:pBdr>
                <w:top w:val="none" w:sz="0" w:space="0" w:color="auto"/>
                <w:left w:val="none" w:sz="0" w:space="0" w:color="auto"/>
                <w:bottom w:val="none" w:sz="0" w:space="0" w:color="auto"/>
                <w:right w:val="none" w:sz="0" w:space="0" w:color="auto"/>
                <w:between w:val="none" w:sz="0" w:space="0" w:color="auto"/>
              </w:pBdr>
              <w:jc w:val="center"/>
              <w:rPr>
                <w:rFonts w:eastAsia="Times New Roman"/>
                <w:lang w:eastAsia="en-GB"/>
              </w:rPr>
            </w:pPr>
            <w:r>
              <w:rPr>
                <w:rFonts w:eastAsia="Times New Roman"/>
                <w:lang w:eastAsia="en-GB"/>
              </w:rPr>
              <w:t>29-03-2024</w:t>
            </w:r>
          </w:p>
        </w:tc>
        <w:tc>
          <w:tcPr>
            <w:tcW w:w="1245" w:type="dxa"/>
            <w:shd w:val="clear" w:color="auto" w:fill="auto"/>
          </w:tcPr>
          <w:p w14:paraId="3EF9F2F6" w14:textId="5637D461" w:rsidR="5C175F47" w:rsidRDefault="004561CA" w:rsidP="5C175F47">
            <w:pPr>
              <w:pBdr>
                <w:top w:val="none" w:sz="0" w:space="0" w:color="auto"/>
                <w:left w:val="none" w:sz="0" w:space="0" w:color="auto"/>
                <w:bottom w:val="none" w:sz="0" w:space="0" w:color="auto"/>
                <w:right w:val="none" w:sz="0" w:space="0" w:color="auto"/>
                <w:between w:val="none" w:sz="0" w:space="0" w:color="auto"/>
              </w:pBdr>
              <w:jc w:val="center"/>
              <w:rPr>
                <w:rFonts w:eastAsia="Times New Roman"/>
                <w:lang w:eastAsia="en-GB"/>
              </w:rPr>
            </w:pPr>
            <w:r>
              <w:rPr>
                <w:rFonts w:eastAsia="Times New Roman"/>
                <w:lang w:eastAsia="en-GB"/>
              </w:rPr>
              <w:t>0.2</w:t>
            </w:r>
          </w:p>
        </w:tc>
        <w:tc>
          <w:tcPr>
            <w:tcW w:w="3405" w:type="dxa"/>
            <w:shd w:val="clear" w:color="auto" w:fill="auto"/>
          </w:tcPr>
          <w:p w14:paraId="533229A2" w14:textId="2597BC12" w:rsidR="5C175F47" w:rsidRDefault="004561CA" w:rsidP="5C175F47">
            <w:pPr>
              <w:pBdr>
                <w:top w:val="none" w:sz="0" w:space="0" w:color="auto"/>
                <w:left w:val="none" w:sz="0" w:space="0" w:color="auto"/>
                <w:bottom w:val="none" w:sz="0" w:space="0" w:color="auto"/>
                <w:right w:val="none" w:sz="0" w:space="0" w:color="auto"/>
                <w:between w:val="none" w:sz="0" w:space="0" w:color="auto"/>
              </w:pBdr>
              <w:jc w:val="center"/>
              <w:rPr>
                <w:rFonts w:eastAsia="Times New Roman"/>
                <w:lang w:eastAsia="en-GB"/>
              </w:rPr>
            </w:pPr>
            <w:r>
              <w:rPr>
                <w:rFonts w:eastAsia="Times New Roman"/>
                <w:lang w:eastAsia="en-GB"/>
              </w:rPr>
              <w:t>Modified overall document</w:t>
            </w:r>
          </w:p>
        </w:tc>
        <w:tc>
          <w:tcPr>
            <w:tcW w:w="2610" w:type="dxa"/>
            <w:shd w:val="clear" w:color="auto" w:fill="auto"/>
          </w:tcPr>
          <w:p w14:paraId="58189474" w14:textId="77777777" w:rsidR="5C175F47" w:rsidRDefault="5C175F47" w:rsidP="5C175F47">
            <w:pPr>
              <w:pBdr>
                <w:top w:val="none" w:sz="0" w:space="0" w:color="auto"/>
                <w:left w:val="none" w:sz="0" w:space="0" w:color="auto"/>
                <w:bottom w:val="none" w:sz="0" w:space="0" w:color="auto"/>
                <w:right w:val="none" w:sz="0" w:space="0" w:color="auto"/>
                <w:between w:val="none" w:sz="0" w:space="0" w:color="auto"/>
              </w:pBdr>
              <w:jc w:val="center"/>
              <w:rPr>
                <w:rFonts w:eastAsia="Times New Roman"/>
                <w:lang w:eastAsia="en-GB"/>
              </w:rPr>
            </w:pPr>
          </w:p>
        </w:tc>
      </w:tr>
      <w:tr w:rsidR="5C175F47" w14:paraId="3E8D964D" w14:textId="77777777" w:rsidTr="00400928">
        <w:trPr>
          <w:trHeight w:val="300"/>
        </w:trPr>
        <w:tc>
          <w:tcPr>
            <w:tcW w:w="1725" w:type="dxa"/>
            <w:shd w:val="clear" w:color="auto" w:fill="auto"/>
          </w:tcPr>
          <w:p w14:paraId="5B42531F" w14:textId="77777777" w:rsidR="5C175F47" w:rsidRDefault="5C175F47" w:rsidP="5C175F47">
            <w:pPr>
              <w:pBdr>
                <w:top w:val="none" w:sz="0" w:space="0" w:color="auto"/>
                <w:left w:val="none" w:sz="0" w:space="0" w:color="auto"/>
                <w:bottom w:val="none" w:sz="0" w:space="0" w:color="auto"/>
                <w:right w:val="none" w:sz="0" w:space="0" w:color="auto"/>
                <w:between w:val="none" w:sz="0" w:space="0" w:color="auto"/>
              </w:pBdr>
              <w:jc w:val="center"/>
              <w:rPr>
                <w:rFonts w:eastAsia="Times New Roman"/>
                <w:lang w:eastAsia="en-GB"/>
              </w:rPr>
            </w:pPr>
          </w:p>
        </w:tc>
        <w:tc>
          <w:tcPr>
            <w:tcW w:w="1245" w:type="dxa"/>
            <w:shd w:val="clear" w:color="auto" w:fill="auto"/>
          </w:tcPr>
          <w:p w14:paraId="72EB21BB" w14:textId="0EE72722" w:rsidR="5C175F47" w:rsidRDefault="5C175F47" w:rsidP="5C175F47">
            <w:pPr>
              <w:pBdr>
                <w:top w:val="none" w:sz="0" w:space="0" w:color="auto"/>
                <w:left w:val="none" w:sz="0" w:space="0" w:color="auto"/>
                <w:bottom w:val="none" w:sz="0" w:space="0" w:color="auto"/>
                <w:right w:val="none" w:sz="0" w:space="0" w:color="auto"/>
                <w:between w:val="none" w:sz="0" w:space="0" w:color="auto"/>
              </w:pBdr>
              <w:jc w:val="center"/>
              <w:rPr>
                <w:rFonts w:eastAsia="Times New Roman"/>
                <w:lang w:eastAsia="en-GB"/>
              </w:rPr>
            </w:pPr>
          </w:p>
        </w:tc>
        <w:tc>
          <w:tcPr>
            <w:tcW w:w="3405" w:type="dxa"/>
            <w:shd w:val="clear" w:color="auto" w:fill="auto"/>
          </w:tcPr>
          <w:p w14:paraId="41A012EE" w14:textId="6F0FE318" w:rsidR="5C175F47" w:rsidRDefault="5C175F47" w:rsidP="5C175F47">
            <w:pPr>
              <w:pBdr>
                <w:top w:val="none" w:sz="0" w:space="0" w:color="auto"/>
                <w:left w:val="none" w:sz="0" w:space="0" w:color="auto"/>
                <w:bottom w:val="none" w:sz="0" w:space="0" w:color="auto"/>
                <w:right w:val="none" w:sz="0" w:space="0" w:color="auto"/>
                <w:between w:val="none" w:sz="0" w:space="0" w:color="auto"/>
              </w:pBdr>
              <w:jc w:val="center"/>
              <w:rPr>
                <w:rFonts w:eastAsia="Times New Roman"/>
                <w:lang w:eastAsia="en-GB"/>
              </w:rPr>
            </w:pPr>
          </w:p>
        </w:tc>
        <w:tc>
          <w:tcPr>
            <w:tcW w:w="2610" w:type="dxa"/>
            <w:shd w:val="clear" w:color="auto" w:fill="auto"/>
          </w:tcPr>
          <w:p w14:paraId="7DFD7815" w14:textId="77777777" w:rsidR="5C175F47" w:rsidRDefault="5C175F47" w:rsidP="5C175F47">
            <w:pPr>
              <w:pBdr>
                <w:top w:val="none" w:sz="0" w:space="0" w:color="auto"/>
                <w:left w:val="none" w:sz="0" w:space="0" w:color="auto"/>
                <w:bottom w:val="none" w:sz="0" w:space="0" w:color="auto"/>
                <w:right w:val="none" w:sz="0" w:space="0" w:color="auto"/>
                <w:between w:val="none" w:sz="0" w:space="0" w:color="auto"/>
              </w:pBdr>
              <w:jc w:val="center"/>
              <w:rPr>
                <w:rFonts w:eastAsia="Times New Roman"/>
                <w:lang w:eastAsia="en-GB"/>
              </w:rPr>
            </w:pPr>
          </w:p>
        </w:tc>
      </w:tr>
      <w:tr w:rsidR="5C175F47" w:rsidDel="00400928" w14:paraId="26911E30" w14:textId="514471D6" w:rsidTr="00400928">
        <w:trPr>
          <w:trHeight w:val="300"/>
          <w:del w:id="40" w:author="Shraddha Tugnawat" w:date="2024-03-29T10:55:00Z"/>
        </w:trPr>
        <w:tc>
          <w:tcPr>
            <w:tcW w:w="1725" w:type="dxa"/>
            <w:shd w:val="clear" w:color="auto" w:fill="auto"/>
          </w:tcPr>
          <w:p w14:paraId="444BEA69" w14:textId="204A6AC4" w:rsidR="5C175F47" w:rsidDel="00400928" w:rsidRDefault="5C175F47" w:rsidP="5C175F47">
            <w:pPr>
              <w:pBdr>
                <w:top w:val="none" w:sz="0" w:space="0" w:color="auto"/>
                <w:left w:val="none" w:sz="0" w:space="0" w:color="auto"/>
                <w:bottom w:val="none" w:sz="0" w:space="0" w:color="auto"/>
                <w:right w:val="none" w:sz="0" w:space="0" w:color="auto"/>
                <w:between w:val="none" w:sz="0" w:space="0" w:color="auto"/>
              </w:pBdr>
              <w:jc w:val="center"/>
              <w:rPr>
                <w:del w:id="41" w:author="Shraddha Tugnawat" w:date="2024-03-29T10:55:00Z"/>
                <w:rFonts w:eastAsia="Times New Roman"/>
                <w:lang w:eastAsia="en-GB"/>
              </w:rPr>
            </w:pPr>
          </w:p>
        </w:tc>
        <w:tc>
          <w:tcPr>
            <w:tcW w:w="1245" w:type="dxa"/>
            <w:shd w:val="clear" w:color="auto" w:fill="auto"/>
          </w:tcPr>
          <w:p w14:paraId="156C584B" w14:textId="61EEA5FC" w:rsidR="5C175F47" w:rsidDel="00400928" w:rsidRDefault="5C175F47" w:rsidP="5C175F47">
            <w:pPr>
              <w:pBdr>
                <w:top w:val="none" w:sz="0" w:space="0" w:color="auto"/>
                <w:left w:val="none" w:sz="0" w:space="0" w:color="auto"/>
                <w:bottom w:val="none" w:sz="0" w:space="0" w:color="auto"/>
                <w:right w:val="none" w:sz="0" w:space="0" w:color="auto"/>
                <w:between w:val="none" w:sz="0" w:space="0" w:color="auto"/>
              </w:pBdr>
              <w:jc w:val="center"/>
              <w:rPr>
                <w:del w:id="42" w:author="Shraddha Tugnawat" w:date="2024-03-29T10:55:00Z"/>
                <w:rFonts w:eastAsia="Times New Roman"/>
                <w:lang w:eastAsia="en-GB"/>
              </w:rPr>
            </w:pPr>
          </w:p>
        </w:tc>
        <w:tc>
          <w:tcPr>
            <w:tcW w:w="3405" w:type="dxa"/>
            <w:shd w:val="clear" w:color="auto" w:fill="auto"/>
          </w:tcPr>
          <w:p w14:paraId="795920C0" w14:textId="1B62AB03" w:rsidR="5C175F47" w:rsidDel="00400928" w:rsidRDefault="5C175F47" w:rsidP="5C175F47">
            <w:pPr>
              <w:pBdr>
                <w:top w:val="none" w:sz="0" w:space="0" w:color="auto"/>
                <w:left w:val="none" w:sz="0" w:space="0" w:color="auto"/>
                <w:bottom w:val="none" w:sz="0" w:space="0" w:color="auto"/>
                <w:right w:val="none" w:sz="0" w:space="0" w:color="auto"/>
                <w:between w:val="none" w:sz="0" w:space="0" w:color="auto"/>
              </w:pBdr>
              <w:jc w:val="center"/>
              <w:rPr>
                <w:del w:id="43" w:author="Shraddha Tugnawat" w:date="2024-03-29T10:55:00Z"/>
                <w:rFonts w:eastAsia="Times New Roman"/>
                <w:lang w:eastAsia="en-GB"/>
              </w:rPr>
            </w:pPr>
          </w:p>
        </w:tc>
        <w:tc>
          <w:tcPr>
            <w:tcW w:w="2610" w:type="dxa"/>
            <w:shd w:val="clear" w:color="auto" w:fill="auto"/>
          </w:tcPr>
          <w:p w14:paraId="75EB7241" w14:textId="33474C3C" w:rsidR="5C175F47" w:rsidDel="00400928" w:rsidRDefault="5C175F47" w:rsidP="5C175F47">
            <w:pPr>
              <w:pBdr>
                <w:top w:val="none" w:sz="0" w:space="0" w:color="auto"/>
                <w:left w:val="none" w:sz="0" w:space="0" w:color="auto"/>
                <w:bottom w:val="none" w:sz="0" w:space="0" w:color="auto"/>
                <w:right w:val="none" w:sz="0" w:space="0" w:color="auto"/>
                <w:between w:val="none" w:sz="0" w:space="0" w:color="auto"/>
              </w:pBdr>
              <w:jc w:val="center"/>
              <w:rPr>
                <w:del w:id="44" w:author="Shraddha Tugnawat" w:date="2024-03-29T10:55:00Z"/>
                <w:rFonts w:eastAsia="Times New Roman"/>
                <w:lang w:eastAsia="en-GB"/>
              </w:rPr>
            </w:pPr>
          </w:p>
        </w:tc>
      </w:tr>
      <w:tr w:rsidR="5C175F47" w:rsidDel="00400928" w14:paraId="0A344F83" w14:textId="10DA7128" w:rsidTr="00400928">
        <w:trPr>
          <w:trHeight w:val="300"/>
          <w:del w:id="45" w:author="Shraddha Tugnawat" w:date="2024-03-29T10:55:00Z"/>
        </w:trPr>
        <w:tc>
          <w:tcPr>
            <w:tcW w:w="1725" w:type="dxa"/>
            <w:shd w:val="clear" w:color="auto" w:fill="auto"/>
          </w:tcPr>
          <w:p w14:paraId="7C064DBE" w14:textId="49D008FD" w:rsidR="5C175F47" w:rsidDel="00400928" w:rsidRDefault="5C175F47" w:rsidP="5C175F47">
            <w:pPr>
              <w:pBdr>
                <w:top w:val="none" w:sz="0" w:space="0" w:color="auto"/>
                <w:left w:val="none" w:sz="0" w:space="0" w:color="auto"/>
                <w:bottom w:val="none" w:sz="0" w:space="0" w:color="auto"/>
                <w:right w:val="none" w:sz="0" w:space="0" w:color="auto"/>
                <w:between w:val="none" w:sz="0" w:space="0" w:color="auto"/>
              </w:pBdr>
              <w:jc w:val="center"/>
              <w:rPr>
                <w:del w:id="46" w:author="Shraddha Tugnawat" w:date="2024-03-29T10:55:00Z"/>
                <w:rFonts w:eastAsia="Times New Roman"/>
                <w:lang w:eastAsia="en-GB"/>
              </w:rPr>
            </w:pPr>
          </w:p>
        </w:tc>
        <w:tc>
          <w:tcPr>
            <w:tcW w:w="1245" w:type="dxa"/>
            <w:shd w:val="clear" w:color="auto" w:fill="auto"/>
          </w:tcPr>
          <w:p w14:paraId="0C0A8164" w14:textId="4CF5C17A" w:rsidR="5C175F47" w:rsidDel="00400928" w:rsidRDefault="5C175F47" w:rsidP="5C175F47">
            <w:pPr>
              <w:spacing w:line="259" w:lineRule="auto"/>
              <w:jc w:val="center"/>
              <w:rPr>
                <w:del w:id="47" w:author="Shraddha Tugnawat" w:date="2024-03-29T10:55:00Z"/>
                <w:rFonts w:eastAsia="Times New Roman"/>
                <w:lang w:eastAsia="en-GB"/>
              </w:rPr>
            </w:pPr>
          </w:p>
        </w:tc>
        <w:tc>
          <w:tcPr>
            <w:tcW w:w="3405" w:type="dxa"/>
            <w:shd w:val="clear" w:color="auto" w:fill="auto"/>
          </w:tcPr>
          <w:p w14:paraId="004F91C7" w14:textId="0B0C50EC" w:rsidR="5C175F47" w:rsidDel="00400928" w:rsidRDefault="5C175F47" w:rsidP="5C175F47">
            <w:pPr>
              <w:pBdr>
                <w:top w:val="none" w:sz="0" w:space="0" w:color="auto"/>
                <w:left w:val="none" w:sz="0" w:space="0" w:color="auto"/>
                <w:bottom w:val="none" w:sz="0" w:space="0" w:color="auto"/>
                <w:right w:val="none" w:sz="0" w:space="0" w:color="auto"/>
                <w:between w:val="none" w:sz="0" w:space="0" w:color="auto"/>
              </w:pBdr>
              <w:jc w:val="center"/>
              <w:rPr>
                <w:del w:id="48" w:author="Shraddha Tugnawat" w:date="2024-03-29T10:55:00Z"/>
                <w:rFonts w:eastAsia="Times New Roman"/>
                <w:lang w:eastAsia="en-GB"/>
              </w:rPr>
            </w:pPr>
          </w:p>
        </w:tc>
        <w:tc>
          <w:tcPr>
            <w:tcW w:w="2610" w:type="dxa"/>
            <w:shd w:val="clear" w:color="auto" w:fill="auto"/>
          </w:tcPr>
          <w:p w14:paraId="5781A6A9" w14:textId="72891AEA" w:rsidR="5C175F47" w:rsidDel="00400928" w:rsidRDefault="5C175F47" w:rsidP="5C175F47">
            <w:pPr>
              <w:pBdr>
                <w:top w:val="none" w:sz="0" w:space="0" w:color="auto"/>
                <w:left w:val="none" w:sz="0" w:space="0" w:color="auto"/>
                <w:bottom w:val="none" w:sz="0" w:space="0" w:color="auto"/>
                <w:right w:val="none" w:sz="0" w:space="0" w:color="auto"/>
                <w:between w:val="none" w:sz="0" w:space="0" w:color="auto"/>
              </w:pBdr>
              <w:jc w:val="center"/>
              <w:rPr>
                <w:del w:id="49" w:author="Shraddha Tugnawat" w:date="2024-03-29T10:55:00Z"/>
                <w:rFonts w:eastAsia="Times New Roman"/>
                <w:lang w:eastAsia="en-GB"/>
              </w:rPr>
            </w:pPr>
          </w:p>
        </w:tc>
      </w:tr>
    </w:tbl>
    <w:p w14:paraId="695EF56F" w14:textId="1AC61462" w:rsidR="5C175F47" w:rsidRDefault="5C175F47" w:rsidP="5C175F47">
      <w:pPr>
        <w:rPr>
          <w:b/>
          <w:bCs/>
          <w:color w:val="FF4785"/>
          <w:sz w:val="28"/>
          <w:szCs w:val="28"/>
        </w:rPr>
      </w:pPr>
    </w:p>
    <w:p w14:paraId="31052EEE" w14:textId="77777777" w:rsidR="00531F74" w:rsidRDefault="00531F74">
      <w:pPr>
        <w:rPr>
          <w:b/>
          <w:color w:val="FF4785"/>
          <w:sz w:val="28"/>
          <w:szCs w:val="28"/>
        </w:rPr>
      </w:pPr>
      <w:r>
        <w:rPr>
          <w:b/>
          <w:color w:val="FF4785"/>
          <w:sz w:val="28"/>
          <w:szCs w:val="28"/>
        </w:rPr>
        <w:br w:type="page"/>
      </w:r>
    </w:p>
    <w:p w14:paraId="0C944767" w14:textId="05F8B35A" w:rsidR="0086641F" w:rsidRPr="00BF20DB" w:rsidRDefault="007263CA" w:rsidP="00DD21EA">
      <w:pPr>
        <w:rPr>
          <w:b/>
          <w:color w:val="FF4785"/>
          <w:sz w:val="28"/>
          <w:szCs w:val="28"/>
        </w:rPr>
      </w:pPr>
      <w:r w:rsidRPr="00BF20DB">
        <w:rPr>
          <w:b/>
          <w:color w:val="FF4785"/>
          <w:sz w:val="28"/>
          <w:szCs w:val="28"/>
        </w:rPr>
        <w:lastRenderedPageBreak/>
        <w:t>Table of Contents</w:t>
      </w:r>
    </w:p>
    <w:sdt>
      <w:sdtPr>
        <w:id w:val="1526566237"/>
        <w:docPartObj>
          <w:docPartGallery w:val="Table of Contents"/>
          <w:docPartUnique/>
        </w:docPartObj>
      </w:sdtPr>
      <w:sdtEndPr/>
      <w:sdtContent>
        <w:p w14:paraId="3A23075A" w14:textId="4490FBC4" w:rsidR="009B00C1" w:rsidRDefault="0023425A">
          <w:pPr>
            <w:pStyle w:val="TOC1"/>
            <w:rPr>
              <w:rFonts w:asciiTheme="minorHAnsi" w:eastAsiaTheme="minorEastAsia" w:hAnsiTheme="minorHAnsi" w:cstheme="minorBidi"/>
              <w:noProof/>
              <w:color w:val="auto"/>
              <w:kern w:val="2"/>
              <w:lang w:val="en-NL" w:eastAsia="en-GB"/>
              <w14:ligatures w14:val="standardContextual"/>
            </w:rPr>
          </w:pPr>
          <w:r>
            <w:fldChar w:fldCharType="begin"/>
          </w:r>
          <w:r w:rsidR="00630CB1">
            <w:instrText>TOC \h \u \z</w:instrText>
          </w:r>
          <w:r>
            <w:fldChar w:fldCharType="separate"/>
          </w:r>
          <w:hyperlink w:anchor="_Toc164761272" w:history="1">
            <w:r w:rsidR="009B00C1" w:rsidRPr="00BC03FF">
              <w:rPr>
                <w:rStyle w:val="Hyperlink"/>
                <w:noProof/>
              </w:rPr>
              <w:t>1.</w:t>
            </w:r>
            <w:r w:rsidR="009B00C1">
              <w:rPr>
                <w:rFonts w:asciiTheme="minorHAnsi" w:eastAsiaTheme="minorEastAsia" w:hAnsiTheme="minorHAnsi" w:cstheme="minorBidi"/>
                <w:noProof/>
                <w:color w:val="auto"/>
                <w:kern w:val="2"/>
                <w:lang w:val="en-NL" w:eastAsia="en-GB"/>
                <w14:ligatures w14:val="standardContextual"/>
              </w:rPr>
              <w:tab/>
            </w:r>
            <w:r w:rsidR="009B00C1" w:rsidRPr="00BC03FF">
              <w:rPr>
                <w:rStyle w:val="Hyperlink"/>
                <w:noProof/>
              </w:rPr>
              <w:t>Overview</w:t>
            </w:r>
            <w:r w:rsidR="009B00C1">
              <w:rPr>
                <w:noProof/>
                <w:webHidden/>
              </w:rPr>
              <w:tab/>
            </w:r>
            <w:r w:rsidR="009B00C1">
              <w:rPr>
                <w:noProof/>
                <w:webHidden/>
              </w:rPr>
              <w:fldChar w:fldCharType="begin"/>
            </w:r>
            <w:r w:rsidR="009B00C1">
              <w:rPr>
                <w:noProof/>
                <w:webHidden/>
              </w:rPr>
              <w:instrText xml:space="preserve"> PAGEREF _Toc164761272 \h </w:instrText>
            </w:r>
            <w:r w:rsidR="009B00C1">
              <w:rPr>
                <w:noProof/>
                <w:webHidden/>
              </w:rPr>
            </w:r>
            <w:r w:rsidR="009B00C1">
              <w:rPr>
                <w:noProof/>
                <w:webHidden/>
              </w:rPr>
              <w:fldChar w:fldCharType="separate"/>
            </w:r>
            <w:r w:rsidR="009B00C1">
              <w:rPr>
                <w:noProof/>
                <w:webHidden/>
              </w:rPr>
              <w:t>2</w:t>
            </w:r>
            <w:r w:rsidR="009B00C1">
              <w:rPr>
                <w:noProof/>
                <w:webHidden/>
              </w:rPr>
              <w:fldChar w:fldCharType="end"/>
            </w:r>
          </w:hyperlink>
        </w:p>
        <w:p w14:paraId="6CDDD0D3" w14:textId="31CDBD17" w:rsidR="009B00C1" w:rsidRDefault="00131845">
          <w:pPr>
            <w:pStyle w:val="TOC1"/>
            <w:rPr>
              <w:rFonts w:asciiTheme="minorHAnsi" w:eastAsiaTheme="minorEastAsia" w:hAnsiTheme="minorHAnsi" w:cstheme="minorBidi"/>
              <w:noProof/>
              <w:color w:val="auto"/>
              <w:kern w:val="2"/>
              <w:lang w:val="en-NL" w:eastAsia="en-GB"/>
              <w14:ligatures w14:val="standardContextual"/>
            </w:rPr>
          </w:pPr>
          <w:hyperlink w:anchor="_Toc164761273" w:history="1">
            <w:r w:rsidR="009B00C1" w:rsidRPr="00BC03FF">
              <w:rPr>
                <w:rStyle w:val="Hyperlink"/>
                <w:noProof/>
              </w:rPr>
              <w:t>2.</w:t>
            </w:r>
            <w:r w:rsidR="009B00C1">
              <w:rPr>
                <w:rFonts w:asciiTheme="minorHAnsi" w:eastAsiaTheme="minorEastAsia" w:hAnsiTheme="minorHAnsi" w:cstheme="minorBidi"/>
                <w:noProof/>
                <w:color w:val="auto"/>
                <w:kern w:val="2"/>
                <w:lang w:val="en-NL" w:eastAsia="en-GB"/>
                <w14:ligatures w14:val="standardContextual"/>
              </w:rPr>
              <w:tab/>
            </w:r>
            <w:r w:rsidR="009B00C1" w:rsidRPr="00BC03FF">
              <w:rPr>
                <w:rStyle w:val="Hyperlink"/>
                <w:noProof/>
              </w:rPr>
              <w:t>Purpose</w:t>
            </w:r>
            <w:r w:rsidR="009B00C1">
              <w:rPr>
                <w:noProof/>
                <w:webHidden/>
              </w:rPr>
              <w:tab/>
            </w:r>
            <w:r w:rsidR="009B00C1">
              <w:rPr>
                <w:noProof/>
                <w:webHidden/>
              </w:rPr>
              <w:fldChar w:fldCharType="begin"/>
            </w:r>
            <w:r w:rsidR="009B00C1">
              <w:rPr>
                <w:noProof/>
                <w:webHidden/>
              </w:rPr>
              <w:instrText xml:space="preserve"> PAGEREF _Toc164761273 \h </w:instrText>
            </w:r>
            <w:r w:rsidR="009B00C1">
              <w:rPr>
                <w:noProof/>
                <w:webHidden/>
              </w:rPr>
            </w:r>
            <w:r w:rsidR="009B00C1">
              <w:rPr>
                <w:noProof/>
                <w:webHidden/>
              </w:rPr>
              <w:fldChar w:fldCharType="separate"/>
            </w:r>
            <w:r w:rsidR="009B00C1">
              <w:rPr>
                <w:noProof/>
                <w:webHidden/>
              </w:rPr>
              <w:t>2</w:t>
            </w:r>
            <w:r w:rsidR="009B00C1">
              <w:rPr>
                <w:noProof/>
                <w:webHidden/>
              </w:rPr>
              <w:fldChar w:fldCharType="end"/>
            </w:r>
          </w:hyperlink>
        </w:p>
        <w:p w14:paraId="14A11349" w14:textId="281AC0F9" w:rsidR="009B00C1" w:rsidRDefault="00131845">
          <w:pPr>
            <w:pStyle w:val="TOC1"/>
            <w:rPr>
              <w:rFonts w:asciiTheme="minorHAnsi" w:eastAsiaTheme="minorEastAsia" w:hAnsiTheme="minorHAnsi" w:cstheme="minorBidi"/>
              <w:noProof/>
              <w:color w:val="auto"/>
              <w:kern w:val="2"/>
              <w:lang w:val="en-NL" w:eastAsia="en-GB"/>
              <w14:ligatures w14:val="standardContextual"/>
            </w:rPr>
          </w:pPr>
          <w:hyperlink w:anchor="_Toc164761274" w:history="1">
            <w:r w:rsidR="009B00C1" w:rsidRPr="00BC03FF">
              <w:rPr>
                <w:rStyle w:val="Hyperlink"/>
                <w:noProof/>
              </w:rPr>
              <w:t>3.</w:t>
            </w:r>
            <w:r w:rsidR="009B00C1">
              <w:rPr>
                <w:rFonts w:asciiTheme="minorHAnsi" w:eastAsiaTheme="minorEastAsia" w:hAnsiTheme="minorHAnsi" w:cstheme="minorBidi"/>
                <w:noProof/>
                <w:color w:val="auto"/>
                <w:kern w:val="2"/>
                <w:lang w:val="en-NL" w:eastAsia="en-GB"/>
                <w14:ligatures w14:val="standardContextual"/>
              </w:rPr>
              <w:tab/>
            </w:r>
            <w:r w:rsidR="009B00C1" w:rsidRPr="00BC03FF">
              <w:rPr>
                <w:rStyle w:val="Hyperlink"/>
                <w:noProof/>
              </w:rPr>
              <w:t>Scope</w:t>
            </w:r>
            <w:r w:rsidR="009B00C1">
              <w:rPr>
                <w:noProof/>
                <w:webHidden/>
              </w:rPr>
              <w:tab/>
            </w:r>
            <w:r w:rsidR="009B00C1">
              <w:rPr>
                <w:noProof/>
                <w:webHidden/>
              </w:rPr>
              <w:fldChar w:fldCharType="begin"/>
            </w:r>
            <w:r w:rsidR="009B00C1">
              <w:rPr>
                <w:noProof/>
                <w:webHidden/>
              </w:rPr>
              <w:instrText xml:space="preserve"> PAGEREF _Toc164761274 \h </w:instrText>
            </w:r>
            <w:r w:rsidR="009B00C1">
              <w:rPr>
                <w:noProof/>
                <w:webHidden/>
              </w:rPr>
            </w:r>
            <w:r w:rsidR="009B00C1">
              <w:rPr>
                <w:noProof/>
                <w:webHidden/>
              </w:rPr>
              <w:fldChar w:fldCharType="separate"/>
            </w:r>
            <w:r w:rsidR="009B00C1">
              <w:rPr>
                <w:noProof/>
                <w:webHidden/>
              </w:rPr>
              <w:t>2</w:t>
            </w:r>
            <w:r w:rsidR="009B00C1">
              <w:rPr>
                <w:noProof/>
                <w:webHidden/>
              </w:rPr>
              <w:fldChar w:fldCharType="end"/>
            </w:r>
          </w:hyperlink>
        </w:p>
        <w:p w14:paraId="026D88E7" w14:textId="231726B7" w:rsidR="009B00C1" w:rsidRDefault="00131845">
          <w:pPr>
            <w:pStyle w:val="TOC1"/>
            <w:rPr>
              <w:rFonts w:asciiTheme="minorHAnsi" w:eastAsiaTheme="minorEastAsia" w:hAnsiTheme="minorHAnsi" w:cstheme="minorBidi"/>
              <w:noProof/>
              <w:color w:val="auto"/>
              <w:kern w:val="2"/>
              <w:lang w:val="en-NL" w:eastAsia="en-GB"/>
              <w14:ligatures w14:val="standardContextual"/>
            </w:rPr>
          </w:pPr>
          <w:hyperlink w:anchor="_Toc164761275" w:history="1">
            <w:r w:rsidR="009B00C1" w:rsidRPr="00BC03FF">
              <w:rPr>
                <w:rStyle w:val="Hyperlink"/>
                <w:noProof/>
              </w:rPr>
              <w:t>4.</w:t>
            </w:r>
            <w:r w:rsidR="009B00C1">
              <w:rPr>
                <w:rFonts w:asciiTheme="minorHAnsi" w:eastAsiaTheme="minorEastAsia" w:hAnsiTheme="minorHAnsi" w:cstheme="minorBidi"/>
                <w:noProof/>
                <w:color w:val="auto"/>
                <w:kern w:val="2"/>
                <w:lang w:val="en-NL" w:eastAsia="en-GB"/>
                <w14:ligatures w14:val="standardContextual"/>
              </w:rPr>
              <w:tab/>
            </w:r>
            <w:r w:rsidR="009B00C1" w:rsidRPr="00BC03FF">
              <w:rPr>
                <w:rStyle w:val="Hyperlink"/>
                <w:noProof/>
              </w:rPr>
              <w:t>Governance</w:t>
            </w:r>
            <w:r w:rsidR="009B00C1">
              <w:rPr>
                <w:noProof/>
                <w:webHidden/>
              </w:rPr>
              <w:tab/>
            </w:r>
            <w:r w:rsidR="009B00C1">
              <w:rPr>
                <w:noProof/>
                <w:webHidden/>
              </w:rPr>
              <w:fldChar w:fldCharType="begin"/>
            </w:r>
            <w:r w:rsidR="009B00C1">
              <w:rPr>
                <w:noProof/>
                <w:webHidden/>
              </w:rPr>
              <w:instrText xml:space="preserve"> PAGEREF _Toc164761275 \h </w:instrText>
            </w:r>
            <w:r w:rsidR="009B00C1">
              <w:rPr>
                <w:noProof/>
                <w:webHidden/>
              </w:rPr>
            </w:r>
            <w:r w:rsidR="009B00C1">
              <w:rPr>
                <w:noProof/>
                <w:webHidden/>
              </w:rPr>
              <w:fldChar w:fldCharType="separate"/>
            </w:r>
            <w:r w:rsidR="009B00C1">
              <w:rPr>
                <w:noProof/>
                <w:webHidden/>
              </w:rPr>
              <w:t>2</w:t>
            </w:r>
            <w:r w:rsidR="009B00C1">
              <w:rPr>
                <w:noProof/>
                <w:webHidden/>
              </w:rPr>
              <w:fldChar w:fldCharType="end"/>
            </w:r>
          </w:hyperlink>
        </w:p>
        <w:p w14:paraId="3F29ADEE" w14:textId="06FB5F12" w:rsidR="009B00C1" w:rsidRDefault="00131845">
          <w:pPr>
            <w:pStyle w:val="TOC1"/>
            <w:rPr>
              <w:rFonts w:asciiTheme="minorHAnsi" w:eastAsiaTheme="minorEastAsia" w:hAnsiTheme="minorHAnsi" w:cstheme="minorBidi"/>
              <w:noProof/>
              <w:color w:val="auto"/>
              <w:kern w:val="2"/>
              <w:lang w:val="en-NL" w:eastAsia="en-GB"/>
              <w14:ligatures w14:val="standardContextual"/>
            </w:rPr>
          </w:pPr>
          <w:hyperlink w:anchor="_Toc164761276" w:history="1">
            <w:r w:rsidR="009B00C1" w:rsidRPr="00BC03FF">
              <w:rPr>
                <w:rStyle w:val="Hyperlink"/>
                <w:noProof/>
              </w:rPr>
              <w:t>5.</w:t>
            </w:r>
            <w:r w:rsidR="009B00C1">
              <w:rPr>
                <w:rFonts w:asciiTheme="minorHAnsi" w:eastAsiaTheme="minorEastAsia" w:hAnsiTheme="minorHAnsi" w:cstheme="minorBidi"/>
                <w:noProof/>
                <w:color w:val="auto"/>
                <w:kern w:val="2"/>
                <w:lang w:val="en-NL" w:eastAsia="en-GB"/>
                <w14:ligatures w14:val="standardContextual"/>
              </w:rPr>
              <w:tab/>
            </w:r>
            <w:r w:rsidR="009B00C1" w:rsidRPr="00BC03FF">
              <w:rPr>
                <w:rStyle w:val="Hyperlink"/>
                <w:noProof/>
              </w:rPr>
              <w:t>Guidelines</w:t>
            </w:r>
            <w:r w:rsidR="009B00C1">
              <w:rPr>
                <w:noProof/>
                <w:webHidden/>
              </w:rPr>
              <w:tab/>
            </w:r>
            <w:r w:rsidR="009B00C1">
              <w:rPr>
                <w:noProof/>
                <w:webHidden/>
              </w:rPr>
              <w:fldChar w:fldCharType="begin"/>
            </w:r>
            <w:r w:rsidR="009B00C1">
              <w:rPr>
                <w:noProof/>
                <w:webHidden/>
              </w:rPr>
              <w:instrText xml:space="preserve"> PAGEREF _Toc164761276 \h </w:instrText>
            </w:r>
            <w:r w:rsidR="009B00C1">
              <w:rPr>
                <w:noProof/>
                <w:webHidden/>
              </w:rPr>
            </w:r>
            <w:r w:rsidR="009B00C1">
              <w:rPr>
                <w:noProof/>
                <w:webHidden/>
              </w:rPr>
              <w:fldChar w:fldCharType="separate"/>
            </w:r>
            <w:r w:rsidR="009B00C1">
              <w:rPr>
                <w:noProof/>
                <w:webHidden/>
              </w:rPr>
              <w:t>2</w:t>
            </w:r>
            <w:r w:rsidR="009B00C1">
              <w:rPr>
                <w:noProof/>
                <w:webHidden/>
              </w:rPr>
              <w:fldChar w:fldCharType="end"/>
            </w:r>
          </w:hyperlink>
        </w:p>
        <w:p w14:paraId="3D025D27" w14:textId="104A2CEB" w:rsidR="009B00C1" w:rsidRDefault="00131845">
          <w:pPr>
            <w:pStyle w:val="TOC2"/>
            <w:tabs>
              <w:tab w:val="left" w:pos="960"/>
            </w:tabs>
            <w:rPr>
              <w:rFonts w:asciiTheme="minorHAnsi" w:eastAsiaTheme="minorEastAsia" w:hAnsiTheme="minorHAnsi" w:cstheme="minorBidi"/>
              <w:noProof/>
              <w:color w:val="auto"/>
              <w:kern w:val="2"/>
              <w:lang w:val="en-NL" w:eastAsia="en-GB"/>
              <w14:ligatures w14:val="standardContextual"/>
            </w:rPr>
          </w:pPr>
          <w:hyperlink w:anchor="_Toc164761277" w:history="1">
            <w:r w:rsidR="009B00C1" w:rsidRPr="00BC03FF">
              <w:rPr>
                <w:rStyle w:val="Hyperlink"/>
                <w:noProof/>
              </w:rPr>
              <w:t>5.1</w:t>
            </w:r>
            <w:r w:rsidR="009B00C1">
              <w:rPr>
                <w:rFonts w:asciiTheme="minorHAnsi" w:eastAsiaTheme="minorEastAsia" w:hAnsiTheme="minorHAnsi" w:cstheme="minorBidi"/>
                <w:noProof/>
                <w:color w:val="auto"/>
                <w:kern w:val="2"/>
                <w:lang w:val="en-NL" w:eastAsia="en-GB"/>
                <w14:ligatures w14:val="standardContextual"/>
              </w:rPr>
              <w:tab/>
            </w:r>
            <w:r w:rsidR="009B00C1" w:rsidRPr="00BC03FF">
              <w:rPr>
                <w:rStyle w:val="Hyperlink"/>
                <w:noProof/>
              </w:rPr>
              <w:t>Infrastructure Vulnerability Management</w:t>
            </w:r>
            <w:r w:rsidR="009B00C1">
              <w:rPr>
                <w:noProof/>
                <w:webHidden/>
              </w:rPr>
              <w:tab/>
            </w:r>
            <w:r w:rsidR="009B00C1">
              <w:rPr>
                <w:noProof/>
                <w:webHidden/>
              </w:rPr>
              <w:fldChar w:fldCharType="begin"/>
            </w:r>
            <w:r w:rsidR="009B00C1">
              <w:rPr>
                <w:noProof/>
                <w:webHidden/>
              </w:rPr>
              <w:instrText xml:space="preserve"> PAGEREF _Toc164761277 \h </w:instrText>
            </w:r>
            <w:r w:rsidR="009B00C1">
              <w:rPr>
                <w:noProof/>
                <w:webHidden/>
              </w:rPr>
            </w:r>
            <w:r w:rsidR="009B00C1">
              <w:rPr>
                <w:noProof/>
                <w:webHidden/>
              </w:rPr>
              <w:fldChar w:fldCharType="separate"/>
            </w:r>
            <w:r w:rsidR="009B00C1">
              <w:rPr>
                <w:noProof/>
                <w:webHidden/>
              </w:rPr>
              <w:t>3</w:t>
            </w:r>
            <w:r w:rsidR="009B00C1">
              <w:rPr>
                <w:noProof/>
                <w:webHidden/>
              </w:rPr>
              <w:fldChar w:fldCharType="end"/>
            </w:r>
          </w:hyperlink>
        </w:p>
        <w:p w14:paraId="1EBC7BE9" w14:textId="62490CBC" w:rsidR="009B00C1" w:rsidRDefault="00131845">
          <w:pPr>
            <w:pStyle w:val="TOC2"/>
            <w:tabs>
              <w:tab w:val="left" w:pos="960"/>
            </w:tabs>
            <w:rPr>
              <w:rFonts w:asciiTheme="minorHAnsi" w:eastAsiaTheme="minorEastAsia" w:hAnsiTheme="minorHAnsi" w:cstheme="minorBidi"/>
              <w:noProof/>
              <w:color w:val="auto"/>
              <w:kern w:val="2"/>
              <w:lang w:val="en-NL" w:eastAsia="en-GB"/>
              <w14:ligatures w14:val="standardContextual"/>
            </w:rPr>
          </w:pPr>
          <w:hyperlink w:anchor="_Toc164761278" w:history="1">
            <w:r w:rsidR="009B00C1" w:rsidRPr="00BC03FF">
              <w:rPr>
                <w:rStyle w:val="Hyperlink"/>
                <w:noProof/>
              </w:rPr>
              <w:t>5.2</w:t>
            </w:r>
            <w:r w:rsidR="009B00C1">
              <w:rPr>
                <w:rFonts w:asciiTheme="minorHAnsi" w:eastAsiaTheme="minorEastAsia" w:hAnsiTheme="minorHAnsi" w:cstheme="minorBidi"/>
                <w:noProof/>
                <w:color w:val="auto"/>
                <w:kern w:val="2"/>
                <w:lang w:val="en-NL" w:eastAsia="en-GB"/>
                <w14:ligatures w14:val="standardContextual"/>
              </w:rPr>
              <w:tab/>
            </w:r>
            <w:r w:rsidR="009B00C1" w:rsidRPr="00BC03FF">
              <w:rPr>
                <w:rStyle w:val="Hyperlink"/>
                <w:noProof/>
              </w:rPr>
              <w:t>Application Vulnerability Management</w:t>
            </w:r>
            <w:r w:rsidR="009B00C1">
              <w:rPr>
                <w:noProof/>
                <w:webHidden/>
              </w:rPr>
              <w:tab/>
            </w:r>
            <w:r w:rsidR="009B00C1">
              <w:rPr>
                <w:noProof/>
                <w:webHidden/>
              </w:rPr>
              <w:fldChar w:fldCharType="begin"/>
            </w:r>
            <w:r w:rsidR="009B00C1">
              <w:rPr>
                <w:noProof/>
                <w:webHidden/>
              </w:rPr>
              <w:instrText xml:space="preserve"> PAGEREF _Toc164761278 \h </w:instrText>
            </w:r>
            <w:r w:rsidR="009B00C1">
              <w:rPr>
                <w:noProof/>
                <w:webHidden/>
              </w:rPr>
            </w:r>
            <w:r w:rsidR="009B00C1">
              <w:rPr>
                <w:noProof/>
                <w:webHidden/>
              </w:rPr>
              <w:fldChar w:fldCharType="separate"/>
            </w:r>
            <w:r w:rsidR="009B00C1">
              <w:rPr>
                <w:noProof/>
                <w:webHidden/>
              </w:rPr>
              <w:t>4</w:t>
            </w:r>
            <w:r w:rsidR="009B00C1">
              <w:rPr>
                <w:noProof/>
                <w:webHidden/>
              </w:rPr>
              <w:fldChar w:fldCharType="end"/>
            </w:r>
          </w:hyperlink>
        </w:p>
        <w:p w14:paraId="3FEA4BD9" w14:textId="104B50BD" w:rsidR="009B00C1" w:rsidRDefault="00131845">
          <w:pPr>
            <w:pStyle w:val="TOC1"/>
            <w:rPr>
              <w:rFonts w:asciiTheme="minorHAnsi" w:eastAsiaTheme="minorEastAsia" w:hAnsiTheme="minorHAnsi" w:cstheme="minorBidi"/>
              <w:noProof/>
              <w:color w:val="auto"/>
              <w:kern w:val="2"/>
              <w:lang w:val="en-NL" w:eastAsia="en-GB"/>
              <w14:ligatures w14:val="standardContextual"/>
            </w:rPr>
          </w:pPr>
          <w:hyperlink w:anchor="_Toc164761279" w:history="1">
            <w:r w:rsidR="009B00C1" w:rsidRPr="00BC03FF">
              <w:rPr>
                <w:rStyle w:val="Hyperlink"/>
                <w:noProof/>
              </w:rPr>
              <w:t>5</w:t>
            </w:r>
            <w:r w:rsidR="009B00C1">
              <w:rPr>
                <w:rFonts w:asciiTheme="minorHAnsi" w:eastAsiaTheme="minorEastAsia" w:hAnsiTheme="minorHAnsi" w:cstheme="minorBidi"/>
                <w:noProof/>
                <w:color w:val="auto"/>
                <w:kern w:val="2"/>
                <w:lang w:val="en-NL" w:eastAsia="en-GB"/>
                <w14:ligatures w14:val="standardContextual"/>
              </w:rPr>
              <w:tab/>
            </w:r>
            <w:r w:rsidR="009B00C1" w:rsidRPr="00BC03FF">
              <w:rPr>
                <w:rStyle w:val="Hyperlink"/>
                <w:noProof/>
              </w:rPr>
              <w:t>Related Standards, Policies and Processes</w:t>
            </w:r>
            <w:r w:rsidR="009B00C1">
              <w:rPr>
                <w:noProof/>
                <w:webHidden/>
              </w:rPr>
              <w:tab/>
            </w:r>
            <w:r w:rsidR="009B00C1">
              <w:rPr>
                <w:noProof/>
                <w:webHidden/>
              </w:rPr>
              <w:fldChar w:fldCharType="begin"/>
            </w:r>
            <w:r w:rsidR="009B00C1">
              <w:rPr>
                <w:noProof/>
                <w:webHidden/>
              </w:rPr>
              <w:instrText xml:space="preserve"> PAGEREF _Toc164761279 \h </w:instrText>
            </w:r>
            <w:r w:rsidR="009B00C1">
              <w:rPr>
                <w:noProof/>
                <w:webHidden/>
              </w:rPr>
            </w:r>
            <w:r w:rsidR="009B00C1">
              <w:rPr>
                <w:noProof/>
                <w:webHidden/>
              </w:rPr>
              <w:fldChar w:fldCharType="separate"/>
            </w:r>
            <w:r w:rsidR="009B00C1">
              <w:rPr>
                <w:noProof/>
                <w:webHidden/>
              </w:rPr>
              <w:t>6</w:t>
            </w:r>
            <w:r w:rsidR="009B00C1">
              <w:rPr>
                <w:noProof/>
                <w:webHidden/>
              </w:rPr>
              <w:fldChar w:fldCharType="end"/>
            </w:r>
          </w:hyperlink>
        </w:p>
        <w:p w14:paraId="662E7C86" w14:textId="1A6C9222" w:rsidR="00E30B7E" w:rsidRDefault="0023425A">
          <w:pPr>
            <w:pStyle w:val="TOC1"/>
            <w:rPr>
              <w:rStyle w:val="Hyperlink"/>
              <w:lang w:eastAsia="en-GB"/>
            </w:rPr>
            <w:pPrChange w:id="50" w:author="Shraddha Tugnawat" w:date="2024-04-02T13:54:00Z">
              <w:pPr>
                <w:pStyle w:val="TOC1"/>
                <w:tabs>
                  <w:tab w:val="clear" w:pos="9010"/>
                  <w:tab w:val="right" w:leader="dot" w:pos="9015"/>
                </w:tabs>
              </w:pPr>
            </w:pPrChange>
          </w:pPr>
          <w:r>
            <w:fldChar w:fldCharType="end"/>
          </w:r>
        </w:p>
      </w:sdtContent>
    </w:sdt>
    <w:p w14:paraId="1DA117B8" w14:textId="09AD5EA1" w:rsidR="0086641F" w:rsidRPr="002A6070" w:rsidRDefault="0086641F" w:rsidP="00141DA3"/>
    <w:p w14:paraId="4817B866" w14:textId="77777777" w:rsidR="0086641F" w:rsidRPr="002A6070" w:rsidRDefault="0086641F" w:rsidP="002A6070"/>
    <w:p w14:paraId="3B13920E" w14:textId="5BF3A2CE" w:rsidR="00BF5932" w:rsidRDefault="00647002" w:rsidP="00141DA3">
      <w:pPr>
        <w:pStyle w:val="Heading1"/>
        <w:numPr>
          <w:ilvl w:val="0"/>
          <w:numId w:val="4"/>
        </w:numPr>
        <w:jc w:val="both"/>
      </w:pPr>
      <w:bookmarkStart w:id="51" w:name="_Toc162958508"/>
      <w:bookmarkEnd w:id="51"/>
      <w:r>
        <w:t xml:space="preserve"> </w:t>
      </w:r>
      <w:bookmarkStart w:id="52" w:name="_Toc162961123"/>
      <w:bookmarkStart w:id="53" w:name="_Toc164761272"/>
      <w:bookmarkEnd w:id="52"/>
      <w:r>
        <w:t>Overview</w:t>
      </w:r>
      <w:bookmarkStart w:id="54" w:name="_Toc162961125"/>
      <w:bookmarkStart w:id="55" w:name="_Toc162621474"/>
      <w:bookmarkStart w:id="56" w:name="_Toc162958510"/>
      <w:bookmarkStart w:id="57" w:name="_Toc162961126"/>
      <w:bookmarkEnd w:id="53"/>
      <w:bookmarkEnd w:id="54"/>
      <w:bookmarkEnd w:id="55"/>
      <w:bookmarkEnd w:id="56"/>
      <w:bookmarkEnd w:id="57"/>
    </w:p>
    <w:p w14:paraId="6889FA99" w14:textId="4DF0C855" w:rsidR="00BF5932" w:rsidRPr="00141DA3" w:rsidRDefault="00BF5932" w:rsidP="00141DA3">
      <w:pPr>
        <w:rPr>
          <w:rFonts w:ascii="Times New Roman" w:hAnsi="Times New Roman" w:cs="Times New Roman"/>
        </w:rPr>
      </w:pPr>
      <w:r w:rsidRPr="00141DA3">
        <w:rPr>
          <w:rFonts w:ascii="Times New Roman" w:hAnsi="Times New Roman" w:cs="Times New Roman"/>
        </w:rPr>
        <w:t xml:space="preserve">The Vulnerability Management Guidelines </w:t>
      </w:r>
      <w:r>
        <w:rPr>
          <w:rFonts w:ascii="Times New Roman" w:hAnsi="Times New Roman" w:cs="Times New Roman"/>
        </w:rPr>
        <w:t>outlines the</w:t>
      </w:r>
      <w:r w:rsidRPr="00141DA3">
        <w:rPr>
          <w:rFonts w:ascii="Times New Roman" w:hAnsi="Times New Roman" w:cs="Times New Roman"/>
        </w:rPr>
        <w:t xml:space="preserve"> comprehensive guidance for </w:t>
      </w:r>
      <w:r>
        <w:rPr>
          <w:rFonts w:ascii="Times New Roman" w:hAnsi="Times New Roman" w:cs="Times New Roman"/>
        </w:rPr>
        <w:t>Payconiq</w:t>
      </w:r>
      <w:r w:rsidRPr="00141DA3">
        <w:rPr>
          <w:rFonts w:ascii="Times New Roman" w:hAnsi="Times New Roman" w:cs="Times New Roman"/>
        </w:rPr>
        <w:t xml:space="preserve"> to establish effective strategies and protocols for managing vulnerabilities within </w:t>
      </w:r>
      <w:r w:rsidR="009B00C1">
        <w:rPr>
          <w:rFonts w:ascii="Times New Roman" w:hAnsi="Times New Roman" w:cs="Times New Roman"/>
        </w:rPr>
        <w:t>Infrastructure</w:t>
      </w:r>
      <w:r>
        <w:rPr>
          <w:rFonts w:ascii="Times New Roman" w:hAnsi="Times New Roman" w:cs="Times New Roman"/>
        </w:rPr>
        <w:t xml:space="preserve"> and Applications</w:t>
      </w:r>
      <w:r w:rsidRPr="00141DA3">
        <w:rPr>
          <w:rFonts w:ascii="Times New Roman" w:hAnsi="Times New Roman" w:cs="Times New Roman"/>
        </w:rPr>
        <w:t xml:space="preserve">. These guidelines are designed to help </w:t>
      </w:r>
      <w:r>
        <w:rPr>
          <w:rFonts w:ascii="Times New Roman" w:hAnsi="Times New Roman" w:cs="Times New Roman"/>
        </w:rPr>
        <w:t>Payconiq</w:t>
      </w:r>
      <w:r w:rsidRPr="00141DA3">
        <w:rPr>
          <w:rFonts w:ascii="Times New Roman" w:hAnsi="Times New Roman" w:cs="Times New Roman"/>
        </w:rPr>
        <w:t xml:space="preserve"> identify, assess, prioritize, mitigate, and monitor vulnerabilities in a systematic and proactive manner, thereby enhancing the overall security posture.</w:t>
      </w:r>
    </w:p>
    <w:p w14:paraId="79DD9CD1" w14:textId="23AB991C" w:rsidR="00D9690B" w:rsidRDefault="00D9690B">
      <w:pPr>
        <w:jc w:val="both"/>
      </w:pPr>
    </w:p>
    <w:p w14:paraId="78184C3D" w14:textId="1D0FADAC" w:rsidR="00BF5932" w:rsidRDefault="00105F1A" w:rsidP="00BF5932">
      <w:pPr>
        <w:pStyle w:val="Heading1"/>
        <w:numPr>
          <w:ilvl w:val="0"/>
          <w:numId w:val="4"/>
        </w:numPr>
        <w:jc w:val="both"/>
      </w:pPr>
      <w:bookmarkStart w:id="58" w:name="_Toc48647068"/>
      <w:bookmarkStart w:id="59" w:name="_Toc164761273"/>
      <w:bookmarkEnd w:id="58"/>
      <w:r>
        <w:t>Purpose</w:t>
      </w:r>
      <w:bookmarkEnd w:id="59"/>
    </w:p>
    <w:p w14:paraId="5EDD1E40" w14:textId="6CA9734F" w:rsidR="00BF5932" w:rsidRPr="00BF5932" w:rsidRDefault="00661EF5" w:rsidP="00141DA3">
      <w:pPr>
        <w:pStyle w:val="NormalWeb"/>
      </w:pPr>
      <w:r w:rsidRPr="00661EF5">
        <w:t xml:space="preserve">The purpose of this guideline is to outline the general process for maintaining vulnerability scans of </w:t>
      </w:r>
      <w:r>
        <w:t xml:space="preserve">Payconiq’s </w:t>
      </w:r>
      <w:r w:rsidRPr="00661EF5">
        <w:t xml:space="preserve">infrastructure and applications, evaluating the results, and taking necessary actions. The aim is to minimize the exposure of </w:t>
      </w:r>
      <w:r>
        <w:t xml:space="preserve">Payconiq’s </w:t>
      </w:r>
      <w:r w:rsidRPr="00661EF5">
        <w:t xml:space="preserve">infrastructure and applications to security risks, protect an </w:t>
      </w:r>
      <w:r w:rsidR="009B00C1" w:rsidRPr="00661EF5">
        <w:t>asset</w:t>
      </w:r>
      <w:r w:rsidRPr="00661EF5">
        <w:t>.</w:t>
      </w:r>
    </w:p>
    <w:p w14:paraId="45D5F3B7" w14:textId="65363DA2" w:rsidR="0086641F" w:rsidRPr="00BF20DB" w:rsidRDefault="007263CA">
      <w:pPr>
        <w:pStyle w:val="Heading1"/>
        <w:numPr>
          <w:ilvl w:val="0"/>
          <w:numId w:val="4"/>
        </w:numPr>
        <w:jc w:val="both"/>
      </w:pPr>
      <w:bookmarkStart w:id="60" w:name="_Toc164761274"/>
      <w:r>
        <w:t>Scope</w:t>
      </w:r>
      <w:bookmarkEnd w:id="60"/>
    </w:p>
    <w:p w14:paraId="375250B9" w14:textId="77777777" w:rsidR="00400928" w:rsidRDefault="00400928" w:rsidP="00141DA3">
      <w:pPr>
        <w:pStyle w:val="NormalWeb"/>
      </w:pPr>
      <w:r>
        <w:t>The main responsibility of vulnerability management lies with the Security team.</w:t>
      </w:r>
    </w:p>
    <w:p w14:paraId="167FBD3D" w14:textId="7FB7DE69" w:rsidR="002E554E" w:rsidRPr="00BF20DB" w:rsidRDefault="002E554E" w:rsidP="00A44641">
      <w:pPr>
        <w:contextualSpacing/>
        <w:jc w:val="both"/>
      </w:pPr>
    </w:p>
    <w:p w14:paraId="75AF648B" w14:textId="206EA04A" w:rsidR="0086641F" w:rsidRDefault="007263CA">
      <w:pPr>
        <w:pStyle w:val="Heading1"/>
        <w:numPr>
          <w:ilvl w:val="0"/>
          <w:numId w:val="4"/>
        </w:numPr>
        <w:jc w:val="both"/>
      </w:pPr>
      <w:bookmarkStart w:id="61" w:name="_Toc164761275"/>
      <w:r>
        <w:t>Governance</w:t>
      </w:r>
      <w:bookmarkEnd w:id="61"/>
    </w:p>
    <w:p w14:paraId="6AC55036" w14:textId="4CB12A50" w:rsidR="00141DA3" w:rsidRPr="00141DA3" w:rsidRDefault="00141DA3" w:rsidP="00141DA3">
      <w:pPr>
        <w:pStyle w:val="ListParagraph"/>
        <w:numPr>
          <w:ilvl w:val="0"/>
          <w:numId w:val="24"/>
        </w:numPr>
        <w:rPr>
          <w:rFonts w:ascii="Times New Roman" w:hAnsi="Times New Roman" w:cs="Times New Roman"/>
        </w:rPr>
      </w:pPr>
      <w:r w:rsidRPr="00141DA3">
        <w:rPr>
          <w:rFonts w:ascii="Times New Roman" w:hAnsi="Times New Roman" w:cs="Times New Roman"/>
        </w:rPr>
        <w:t xml:space="preserve">The Security team is responsible for conducting </w:t>
      </w:r>
      <w:r>
        <w:rPr>
          <w:rFonts w:ascii="Times New Roman" w:hAnsi="Times New Roman" w:cs="Times New Roman"/>
        </w:rPr>
        <w:t xml:space="preserve">automated vulnerability </w:t>
      </w:r>
      <w:r w:rsidRPr="00141DA3">
        <w:rPr>
          <w:rFonts w:ascii="Times New Roman" w:hAnsi="Times New Roman" w:cs="Times New Roman"/>
        </w:rPr>
        <w:t xml:space="preserve">scans, assessing vulnerabilities, and </w:t>
      </w:r>
      <w:r>
        <w:rPr>
          <w:rFonts w:ascii="Times New Roman" w:hAnsi="Times New Roman" w:cs="Times New Roman"/>
        </w:rPr>
        <w:t>reporting/</w:t>
      </w:r>
      <w:r w:rsidRPr="00141DA3">
        <w:rPr>
          <w:rFonts w:ascii="Times New Roman" w:hAnsi="Times New Roman" w:cs="Times New Roman"/>
        </w:rPr>
        <w:t>coordinating with relevant stakeholders for remediation.</w:t>
      </w:r>
    </w:p>
    <w:p w14:paraId="6EF7B6D5" w14:textId="70DB03C8" w:rsidR="00141DA3" w:rsidRDefault="00141DA3" w:rsidP="00141DA3">
      <w:pPr>
        <w:pStyle w:val="ListParagraph"/>
        <w:numPr>
          <w:ilvl w:val="0"/>
          <w:numId w:val="24"/>
        </w:numPr>
        <w:rPr>
          <w:rFonts w:ascii="Times New Roman" w:hAnsi="Times New Roman" w:cs="Times New Roman"/>
        </w:rPr>
      </w:pPr>
      <w:r w:rsidRPr="00141DA3">
        <w:rPr>
          <w:rFonts w:ascii="Times New Roman" w:hAnsi="Times New Roman" w:cs="Times New Roman"/>
        </w:rPr>
        <w:t xml:space="preserve">Application Owners and SRE are responsible for </w:t>
      </w:r>
      <w:r w:rsidRPr="00141DA3">
        <w:rPr>
          <w:rFonts w:ascii="Segoe UI" w:eastAsia="Times New Roman" w:hAnsi="Segoe UI" w:cs="Segoe UI"/>
          <w:sz w:val="21"/>
          <w:szCs w:val="21"/>
          <w:lang w:val="en-NL" w:eastAsia="en-GB"/>
        </w:rPr>
        <w:t>execution, monitoring of the patch process</w:t>
      </w:r>
      <w:r>
        <w:rPr>
          <w:rFonts w:ascii="Times New Roman" w:hAnsi="Times New Roman" w:cs="Times New Roman"/>
        </w:rPr>
        <w:t xml:space="preserve">, and </w:t>
      </w:r>
      <w:r w:rsidRPr="00141DA3">
        <w:rPr>
          <w:rFonts w:ascii="Times New Roman" w:hAnsi="Times New Roman" w:cs="Times New Roman"/>
        </w:rPr>
        <w:t>promptly addressing vulnerabilities within their respective systems and implementing appropriate remediation measures</w:t>
      </w:r>
      <w:r>
        <w:rPr>
          <w:rFonts w:ascii="Times New Roman" w:hAnsi="Times New Roman" w:cs="Times New Roman"/>
        </w:rPr>
        <w:t xml:space="preserve">, </w:t>
      </w:r>
      <w:r w:rsidRPr="00141DA3">
        <w:rPr>
          <w:rFonts w:ascii="Segoe UI" w:eastAsia="Times New Roman" w:hAnsi="Segoe UI" w:cs="Segoe UI"/>
          <w:sz w:val="21"/>
          <w:szCs w:val="21"/>
          <w:lang w:val="en-NL" w:eastAsia="en-GB"/>
        </w:rPr>
        <w:t>as well as maintaining compliance to the schedule</w:t>
      </w:r>
      <w:r w:rsidR="000F2D06">
        <w:rPr>
          <w:rFonts w:ascii="Segoe UI" w:eastAsia="Times New Roman" w:hAnsi="Segoe UI" w:cs="Segoe UI"/>
          <w:sz w:val="21"/>
          <w:szCs w:val="21"/>
          <w:lang w:val="en-NL" w:eastAsia="en-GB"/>
        </w:rPr>
        <w:t>.</w:t>
      </w:r>
    </w:p>
    <w:p w14:paraId="64B1306A" w14:textId="4BEFD09B" w:rsidR="00DE7162" w:rsidRPr="00141DA3" w:rsidRDefault="00141DA3" w:rsidP="00141DA3">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rFonts w:ascii="Times New Roman" w:hAnsi="Times New Roman" w:cs="Times New Roman"/>
        </w:rPr>
      </w:pPr>
      <w:r w:rsidRPr="00141DA3">
        <w:rPr>
          <w:rFonts w:ascii="Times New Roman" w:hAnsi="Times New Roman" w:cs="Times New Roman"/>
        </w:rPr>
        <w:t>The Head of Security is responsible for maintaining oversight over the process and ensuring that all activities defined are being carried out appropriately and as per schedule.</w:t>
      </w:r>
    </w:p>
    <w:p w14:paraId="29A3BBCC" w14:textId="46972E71" w:rsidR="72344169" w:rsidRDefault="72344169" w:rsidP="1D9322AA">
      <w:pPr>
        <w:pStyle w:val="Heading1"/>
        <w:numPr>
          <w:ilvl w:val="0"/>
          <w:numId w:val="4"/>
        </w:numPr>
        <w:jc w:val="both"/>
      </w:pPr>
      <w:del w:id="62" w:author="Shraddha Tugnawat" w:date="2024-03-29T10:56:00Z">
        <w:r w:rsidDel="00400928">
          <w:delText>Title</w:delText>
        </w:r>
      </w:del>
      <w:bookmarkStart w:id="63" w:name="_Toc164761276"/>
      <w:r w:rsidR="00400928">
        <w:t>Guidelines</w:t>
      </w:r>
      <w:bookmarkEnd w:id="63"/>
    </w:p>
    <w:p w14:paraId="2E3557AA" w14:textId="77777777" w:rsidR="002228D5" w:rsidRDefault="002228D5" w:rsidP="002228D5"/>
    <w:p w14:paraId="77785F24" w14:textId="1BA4C9BA" w:rsidR="002228D5" w:rsidRDefault="002228D5" w:rsidP="00EF062C">
      <w:pPr>
        <w:pStyle w:val="Heading2"/>
        <w:numPr>
          <w:ilvl w:val="1"/>
          <w:numId w:val="22"/>
        </w:numPr>
        <w:jc w:val="both"/>
      </w:pPr>
      <w:bookmarkStart w:id="64" w:name="_Toc164761277"/>
      <w:r>
        <w:lastRenderedPageBreak/>
        <w:t>Infrastructure Vulnerability Management</w:t>
      </w:r>
      <w:bookmarkEnd w:id="64"/>
    </w:p>
    <w:p w14:paraId="5D2568CC" w14:textId="77777777" w:rsidR="002228D5" w:rsidRDefault="002228D5">
      <w:pPr>
        <w:pStyle w:val="ListParagraph"/>
        <w:ind w:left="360"/>
        <w:pPrChange w:id="65" w:author="Shraddha Tugnawat" w:date="2024-03-29T12:30:00Z">
          <w:pPr>
            <w:pStyle w:val="ListParagraph"/>
            <w:numPr>
              <w:ilvl w:val="1"/>
              <w:numId w:val="22"/>
            </w:numPr>
            <w:ind w:left="360" w:hanging="360"/>
          </w:pPr>
        </w:pPrChange>
      </w:pPr>
    </w:p>
    <w:p w14:paraId="280C5B76" w14:textId="47833DF8" w:rsidR="002228D5" w:rsidRDefault="002228D5" w:rsidP="00D80CB0">
      <w:pPr>
        <w:pStyle w:val="ListParagraph"/>
        <w:numPr>
          <w:ilvl w:val="0"/>
          <w:numId w:val="30"/>
        </w:numPr>
      </w:pPr>
      <w:r>
        <w:t xml:space="preserve">Scan Setup – Amazon Inspector and </w:t>
      </w:r>
      <w:r w:rsidR="00464DF3">
        <w:t>DefectDojo</w:t>
      </w:r>
    </w:p>
    <w:p w14:paraId="49BF6E00" w14:textId="69A0BB34" w:rsidR="002228D5" w:rsidRDefault="00B267C3">
      <w:pPr>
        <w:pStyle w:val="NormalWeb"/>
        <w:ind w:left="360"/>
        <w:rPr>
          <w:rFonts w:eastAsiaTheme="minorEastAsia"/>
        </w:rPr>
        <w:pPrChange w:id="66" w:author="Shraddha Tugnawat" w:date="2024-03-29T12:29:00Z">
          <w:pPr>
            <w:pStyle w:val="NormalWeb"/>
            <w:numPr>
              <w:numId w:val="22"/>
            </w:numPr>
            <w:ind w:left="360" w:hanging="360"/>
          </w:pPr>
        </w:pPrChange>
      </w:pPr>
      <w:r w:rsidRPr="00B267C3">
        <w:t xml:space="preserve">Infrastructure scans are automated processes conducted by Amazon Inspector. All vulnerabilities identified by Amazon Inspector are automatically logged into </w:t>
      </w:r>
      <w:r w:rsidR="00464DF3">
        <w:t>DefectDojo</w:t>
      </w:r>
      <w:r w:rsidRPr="00B267C3">
        <w:t xml:space="preserve">. The Security team is responsible for monitoring the vulnerability scan process's health and </w:t>
      </w:r>
      <w:r w:rsidR="00DA644D" w:rsidRPr="00B267C3">
        <w:t>analy</w:t>
      </w:r>
      <w:r w:rsidR="00DA644D">
        <w:t>s</w:t>
      </w:r>
      <w:r w:rsidR="00DA644D" w:rsidRPr="00B267C3">
        <w:t>ing</w:t>
      </w:r>
      <w:r w:rsidRPr="00B267C3">
        <w:t xml:space="preserve"> the findings. </w:t>
      </w:r>
      <w:r>
        <w:t>High level details of the process can be found in </w:t>
      </w:r>
      <w:r>
        <w:fldChar w:fldCharType="begin"/>
      </w:r>
      <w:r w:rsidR="00556B80">
        <w:instrText>HYPERLINK "file:///wiki/spaces/IT/pages/1120931331/Infrastructure+Vulnerability+Management+Procedure"</w:instrText>
      </w:r>
      <w:r>
        <w:fldChar w:fldCharType="separate"/>
      </w:r>
      <w:r w:rsidR="00556B80">
        <w:rPr>
          <w:rStyle w:val="Hyperlink"/>
        </w:rPr>
        <w:t>Vulnerability Management Procedure</w:t>
      </w:r>
      <w:r>
        <w:fldChar w:fldCharType="end"/>
      </w:r>
    </w:p>
    <w:p w14:paraId="3AD33E32" w14:textId="77777777" w:rsidR="002228D5" w:rsidRDefault="002228D5">
      <w:pPr>
        <w:pStyle w:val="ListParagraph"/>
        <w:pPrChange w:id="67" w:author="Shraddha Tugnawat" w:date="2024-03-29T12:29:00Z">
          <w:pPr>
            <w:pStyle w:val="ListParagraph"/>
            <w:numPr>
              <w:ilvl w:val="2"/>
              <w:numId w:val="22"/>
            </w:numPr>
            <w:ind w:left="360" w:hanging="360"/>
          </w:pPr>
        </w:pPrChange>
      </w:pPr>
    </w:p>
    <w:p w14:paraId="4215A7B5" w14:textId="0A724735" w:rsidR="002228D5" w:rsidRDefault="002228D5" w:rsidP="00D80CB0">
      <w:pPr>
        <w:pStyle w:val="ListParagraph"/>
        <w:numPr>
          <w:ilvl w:val="0"/>
          <w:numId w:val="30"/>
        </w:numPr>
      </w:pPr>
      <w:r>
        <w:t>Scan V</w:t>
      </w:r>
      <w:r w:rsidR="00141DA3">
        <w:t xml:space="preserve">ulnerability </w:t>
      </w:r>
      <w:r>
        <w:t>M</w:t>
      </w:r>
      <w:r w:rsidR="00141DA3">
        <w:t>anagement</w:t>
      </w:r>
      <w:r>
        <w:t xml:space="preserve"> </w:t>
      </w:r>
      <w:proofErr w:type="gramStart"/>
      <w:r>
        <w:t>guide</w:t>
      </w:r>
      <w:proofErr w:type="gramEnd"/>
    </w:p>
    <w:p w14:paraId="4F0CCCED" w14:textId="77777777" w:rsidR="00B267C3" w:rsidRDefault="00B267C3" w:rsidP="00B267C3">
      <w:pPr>
        <w:pStyle w:val="ListParagraph"/>
      </w:pPr>
    </w:p>
    <w:p w14:paraId="670A7927" w14:textId="77777777" w:rsidR="002228D5" w:rsidRDefault="002228D5" w:rsidP="002228D5">
      <w:pPr>
        <w:pStyle w:val="NormalWeb"/>
        <w:rPr>
          <w:rFonts w:eastAsiaTheme="minorEastAsia"/>
        </w:rPr>
      </w:pPr>
      <w:r>
        <w:t>The infrastructure scan monitoring process includes three main steps. These are:</w:t>
      </w:r>
    </w:p>
    <w:p w14:paraId="17D6CC06" w14:textId="30A2F77D" w:rsidR="002228D5" w:rsidRDefault="00B267C3" w:rsidP="002228D5">
      <w:pPr>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Verify Amazon Inspector scans cover full scope.</w:t>
      </w:r>
    </w:p>
    <w:p w14:paraId="265DC983" w14:textId="5F6802CE" w:rsidR="002228D5" w:rsidRDefault="002228D5" w:rsidP="002228D5">
      <w:pPr>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Review and confirm finding</w:t>
      </w:r>
      <w:r w:rsidR="00141DA3">
        <w:rPr>
          <w:rFonts w:eastAsia="Times New Roman"/>
        </w:rPr>
        <w:t>.</w:t>
      </w:r>
    </w:p>
    <w:p w14:paraId="0F18BB5B" w14:textId="756D4FA0" w:rsidR="00B267C3" w:rsidRPr="00B267C3" w:rsidRDefault="00B267C3" w:rsidP="00B267C3">
      <w:pPr>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 xml:space="preserve">Generate tickets for identified </w:t>
      </w:r>
      <w:r w:rsidR="00DA644D">
        <w:rPr>
          <w:rFonts w:eastAsia="Times New Roman"/>
        </w:rPr>
        <w:t>vulnerabilities.</w:t>
      </w:r>
    </w:p>
    <w:p w14:paraId="1BC0D2CF" w14:textId="2689574B" w:rsidR="002228D5" w:rsidRPr="00EF062C" w:rsidRDefault="002228D5" w:rsidP="00EF062C">
      <w:r w:rsidRPr="00EF062C">
        <w:t>1) </w:t>
      </w:r>
      <w:r w:rsidR="00B267C3" w:rsidRPr="00EF062C">
        <w:t>Verify Amazon Inspector scans cover full scope</w:t>
      </w:r>
    </w:p>
    <w:p w14:paraId="4F640D9D" w14:textId="32AF51E5" w:rsidR="002228D5" w:rsidRDefault="002228D5" w:rsidP="002228D5">
      <w:pPr>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Navigate to AWS and check for the AWS accounts 'Production' and 'Systems' the Amazon Inspector results</w:t>
      </w:r>
      <w:r w:rsidR="00506A45">
        <w:rPr>
          <w:rFonts w:eastAsia="Times New Roman"/>
        </w:rPr>
        <w:t>.</w:t>
      </w:r>
    </w:p>
    <w:p w14:paraId="4C6B25A3" w14:textId="524617DA" w:rsidR="002228D5" w:rsidRDefault="002228D5" w:rsidP="002228D5">
      <w:pPr>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 xml:space="preserve">Review the Assessment Runs section and confirm that last scan ran </w:t>
      </w:r>
      <w:r w:rsidR="00506A45">
        <w:rPr>
          <w:rFonts w:eastAsia="Times New Roman"/>
        </w:rPr>
        <w:t>successfully.</w:t>
      </w:r>
    </w:p>
    <w:p w14:paraId="458FC3BE" w14:textId="401AC0DC" w:rsidR="002228D5" w:rsidRDefault="002228D5" w:rsidP="002228D5">
      <w:pPr>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Review the Assessment Runs section and confirm there are no exclusion for the latest scan. If there are any exclusions, confirm the instances are still up and running and if so, request SRE to re-install inspector agents for these instances</w:t>
      </w:r>
      <w:r w:rsidR="001573D7">
        <w:rPr>
          <w:rFonts w:eastAsia="Times New Roman"/>
        </w:rPr>
        <w:t>.</w:t>
      </w:r>
    </w:p>
    <w:p w14:paraId="37552E95" w14:textId="7E2BB930" w:rsidR="002228D5" w:rsidRDefault="002228D5" w:rsidP="002228D5">
      <w:pPr>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Review the Assessment Target section and confirm that all targets scoped in </w:t>
      </w:r>
      <w:hyperlink r:id="rId11" w:history="1">
        <w:r w:rsidR="00556B80">
          <w:rPr>
            <w:rStyle w:val="Hyperlink"/>
            <w:rFonts w:eastAsia="Times New Roman"/>
          </w:rPr>
          <w:t>Vulnerability Management Procedure</w:t>
        </w:r>
      </w:hyperlink>
      <w:r>
        <w:rPr>
          <w:rFonts w:eastAsia="Times New Roman"/>
        </w:rPr>
        <w:t> are added as a target. If not, add the missing targets to the target list.</w:t>
      </w:r>
    </w:p>
    <w:p w14:paraId="59E8ECCF" w14:textId="77777777" w:rsidR="002228D5" w:rsidRDefault="002228D5" w:rsidP="002228D5">
      <w:pPr>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Manually trigger the scan to confirm that all scoped instances are included in the new scan.</w:t>
      </w:r>
    </w:p>
    <w:p w14:paraId="57D1A381" w14:textId="30D947BE" w:rsidR="002228D5" w:rsidRPr="00EF062C" w:rsidRDefault="002228D5" w:rsidP="00EF062C">
      <w:r w:rsidRPr="00EF062C">
        <w:t xml:space="preserve">2) Review and confirm finding </w:t>
      </w:r>
    </w:p>
    <w:p w14:paraId="207A71B1" w14:textId="66402F1B" w:rsidR="002228D5" w:rsidRDefault="002228D5" w:rsidP="002228D5">
      <w:pPr>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 xml:space="preserve">Navigate to </w:t>
      </w:r>
      <w:r w:rsidR="00464DF3">
        <w:rPr>
          <w:rFonts w:eastAsia="Times New Roman"/>
        </w:rPr>
        <w:t>DefectDojo</w:t>
      </w:r>
      <w:r>
        <w:rPr>
          <w:rFonts w:eastAsia="Times New Roman"/>
        </w:rPr>
        <w:t xml:space="preserve">, Open Findings and filter for AWS Instance and </w:t>
      </w:r>
      <w:r>
        <w:rPr>
          <w:rStyle w:val="status-macro"/>
          <w:rFonts w:eastAsia="Times New Roman"/>
        </w:rPr>
        <w:t>HIGH</w:t>
      </w:r>
      <w:r>
        <w:rPr>
          <w:rFonts w:eastAsia="Times New Roman"/>
        </w:rPr>
        <w:t xml:space="preserve"> and </w:t>
      </w:r>
      <w:r>
        <w:rPr>
          <w:rStyle w:val="status-macro"/>
          <w:rFonts w:eastAsia="Times New Roman"/>
        </w:rPr>
        <w:t>CRITICAL</w:t>
      </w:r>
      <w:r>
        <w:rPr>
          <w:rFonts w:eastAsia="Times New Roman"/>
        </w:rPr>
        <w:t> findings (a direct link is available </w:t>
      </w:r>
      <w:hyperlink r:id="rId12" w:history="1">
        <w:r>
          <w:rPr>
            <w:rStyle w:val="Hyperlink"/>
            <w:rFonts w:eastAsia="Times New Roman"/>
          </w:rPr>
          <w:t>here</w:t>
        </w:r>
      </w:hyperlink>
      <w:r>
        <w:rPr>
          <w:rFonts w:eastAsia="Times New Roman"/>
        </w:rPr>
        <w:t>).</w:t>
      </w:r>
    </w:p>
    <w:p w14:paraId="14686760" w14:textId="77777777" w:rsidR="002228D5" w:rsidRDefault="002228D5" w:rsidP="002228D5">
      <w:pPr>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 xml:space="preserve">For each CVE type, manually confirm from external sites (MITRE, Redhat or AWS) the actual severity of the CVE. It is possible that a CVE is marked as a high finding by Amazon Inspector, but in </w:t>
      </w:r>
      <w:proofErr w:type="gramStart"/>
      <w:r>
        <w:rPr>
          <w:rFonts w:eastAsia="Times New Roman"/>
        </w:rPr>
        <w:t>reality</w:t>
      </w:r>
      <w:proofErr w:type="gramEnd"/>
      <w:r>
        <w:rPr>
          <w:rFonts w:eastAsia="Times New Roman"/>
        </w:rPr>
        <w:t xml:space="preserve"> has a CVSS score of &lt; 7.0.</w:t>
      </w:r>
    </w:p>
    <w:p w14:paraId="045279B6" w14:textId="77777777" w:rsidR="002228D5" w:rsidRDefault="002228D5" w:rsidP="002228D5">
      <w:pPr>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If any finding has a different severity according to these sites, please update the finding severity accordingly.</w:t>
      </w:r>
    </w:p>
    <w:p w14:paraId="6B13F88E" w14:textId="22351B87" w:rsidR="002228D5" w:rsidRDefault="002228D5" w:rsidP="002228D5">
      <w:pPr>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For weekly and monthly scans, review the instances and corresponding finding severity according to </w:t>
      </w:r>
      <w:hyperlink r:id="rId13" w:history="1">
        <w:r w:rsidR="00556B80">
          <w:rPr>
            <w:rStyle w:val="Hyperlink"/>
            <w:rFonts w:eastAsia="Times New Roman"/>
          </w:rPr>
          <w:t>Vulnerability Management Procedure</w:t>
        </w:r>
      </w:hyperlink>
      <w:r>
        <w:rPr>
          <w:rFonts w:eastAsia="Times New Roman"/>
        </w:rPr>
        <w:t xml:space="preserve"> </w:t>
      </w:r>
    </w:p>
    <w:p w14:paraId="78335DB0" w14:textId="264F1C34" w:rsidR="002228D5" w:rsidRDefault="002228D5" w:rsidP="002228D5">
      <w:pPr>
        <w:numPr>
          <w:ilvl w:val="1"/>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For weekly scans</w:t>
      </w:r>
      <w:del w:id="68" w:author="Michael Oki" w:date="2024-04-23T14:07:00Z">
        <w:r w:rsidDel="00772BEC">
          <w:rPr>
            <w:rFonts w:eastAsia="Times New Roman"/>
          </w:rPr>
          <w:delText>;</w:delText>
        </w:r>
      </w:del>
    </w:p>
    <w:p w14:paraId="659E1DC0" w14:textId="1F503816" w:rsidR="002228D5" w:rsidRDefault="002228D5" w:rsidP="002228D5">
      <w:pPr>
        <w:numPr>
          <w:ilvl w:val="2"/>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 xml:space="preserve">Confirm if there are any critical findings, if </w:t>
      </w:r>
      <w:proofErr w:type="gramStart"/>
      <w:r>
        <w:rPr>
          <w:rFonts w:eastAsia="Times New Roman"/>
        </w:rPr>
        <w:t>so</w:t>
      </w:r>
      <w:proofErr w:type="gramEnd"/>
      <w:r>
        <w:rPr>
          <w:rFonts w:eastAsia="Times New Roman"/>
        </w:rPr>
        <w:t xml:space="preserve"> mark it as true positive and create a </w:t>
      </w:r>
      <w:r w:rsidR="00464DF3">
        <w:rPr>
          <w:rFonts w:eastAsia="Times New Roman"/>
        </w:rPr>
        <w:t>JIRA</w:t>
      </w:r>
      <w:r>
        <w:rPr>
          <w:rFonts w:eastAsia="Times New Roman"/>
        </w:rPr>
        <w:t xml:space="preserve"> ticket.</w:t>
      </w:r>
    </w:p>
    <w:p w14:paraId="7DE82F7B" w14:textId="681C3CC1" w:rsidR="002228D5" w:rsidRDefault="002228D5" w:rsidP="002228D5">
      <w:pPr>
        <w:numPr>
          <w:ilvl w:val="2"/>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 xml:space="preserve">Confirm if there are any high findings for VPN instances, if </w:t>
      </w:r>
      <w:proofErr w:type="gramStart"/>
      <w:r>
        <w:rPr>
          <w:rFonts w:eastAsia="Times New Roman"/>
        </w:rPr>
        <w:t>so</w:t>
      </w:r>
      <w:proofErr w:type="gramEnd"/>
      <w:r>
        <w:rPr>
          <w:rFonts w:eastAsia="Times New Roman"/>
        </w:rPr>
        <w:t xml:space="preserve"> mark it as true positive and create a </w:t>
      </w:r>
      <w:r w:rsidR="00464DF3">
        <w:rPr>
          <w:rFonts w:eastAsia="Times New Roman"/>
        </w:rPr>
        <w:t>JIRA</w:t>
      </w:r>
      <w:r>
        <w:rPr>
          <w:rFonts w:eastAsia="Times New Roman"/>
        </w:rPr>
        <w:t xml:space="preserve"> ticket.</w:t>
      </w:r>
    </w:p>
    <w:p w14:paraId="4F726EA1" w14:textId="6C77A9BF" w:rsidR="002228D5" w:rsidRDefault="002228D5" w:rsidP="002228D5">
      <w:pPr>
        <w:numPr>
          <w:ilvl w:val="1"/>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For monthly scans</w:t>
      </w:r>
    </w:p>
    <w:p w14:paraId="740AF45F" w14:textId="77777777" w:rsidR="002228D5" w:rsidRDefault="002228D5" w:rsidP="002228D5">
      <w:pPr>
        <w:pStyle w:val="auto-cursor-target"/>
        <w:numPr>
          <w:ilvl w:val="2"/>
          <w:numId w:val="19"/>
        </w:numPr>
      </w:pPr>
      <w:r>
        <w:lastRenderedPageBreak/>
        <w:t xml:space="preserve">Confirm if there are any </w:t>
      </w:r>
      <w:r>
        <w:rPr>
          <w:rStyle w:val="status-macro"/>
        </w:rPr>
        <w:t>HIGH</w:t>
      </w:r>
      <w:r>
        <w:t> findings, if so mark it as true positive and perform a manual analysis.</w:t>
      </w:r>
    </w:p>
    <w:p w14:paraId="634DD134" w14:textId="77777777" w:rsidR="002228D5" w:rsidRDefault="002228D5" w:rsidP="002228D5">
      <w:pPr>
        <w:pStyle w:val="Title1"/>
        <w:ind w:left="2160"/>
      </w:pPr>
      <w:r>
        <w:t>Manual Analysis</w:t>
      </w:r>
    </w:p>
    <w:p w14:paraId="3B5F98EC" w14:textId="098892FE" w:rsidR="002228D5" w:rsidRDefault="002228D5" w:rsidP="002228D5">
      <w:pPr>
        <w:pStyle w:val="NormalWeb"/>
        <w:ind w:left="2160"/>
      </w:pPr>
      <w:r>
        <w:t xml:space="preserve">If a vulnerability is classified as </w:t>
      </w:r>
      <w:r>
        <w:rPr>
          <w:rStyle w:val="status-macro"/>
        </w:rPr>
        <w:t>HIGH</w:t>
      </w:r>
      <w:r>
        <w:t xml:space="preserve"> in the monthly scan, we will require further analysis. If any of the below checks fail, the Security team shall create </w:t>
      </w:r>
      <w:proofErr w:type="gramStart"/>
      <w:r>
        <w:t>an</w:t>
      </w:r>
      <w:proofErr w:type="gramEnd"/>
      <w:r>
        <w:t xml:space="preserve"> </w:t>
      </w:r>
      <w:r w:rsidR="00464DF3">
        <w:t>JIRA</w:t>
      </w:r>
      <w:r>
        <w:t xml:space="preserve"> ticket. </w:t>
      </w:r>
    </w:p>
    <w:p w14:paraId="5D7A7830" w14:textId="77777777" w:rsidR="002228D5" w:rsidRDefault="002228D5" w:rsidP="002228D5">
      <w:pPr>
        <w:numPr>
          <w:ilvl w:val="3"/>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Check if the latest OS image is used in the last rotation.</w:t>
      </w:r>
    </w:p>
    <w:p w14:paraId="3E61BD34" w14:textId="77777777" w:rsidR="002228D5" w:rsidRDefault="002228D5" w:rsidP="002228D5">
      <w:pPr>
        <w:numPr>
          <w:ilvl w:val="3"/>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Check if the latest rotation executed successfully.</w:t>
      </w:r>
    </w:p>
    <w:p w14:paraId="46A43FB8" w14:textId="77777777" w:rsidR="002228D5" w:rsidRDefault="002228D5" w:rsidP="002228D5">
      <w:pPr>
        <w:numPr>
          <w:ilvl w:val="3"/>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Check if the vulnerable component in the finding is being used in the server (for this, please liaise with SRE).</w:t>
      </w:r>
    </w:p>
    <w:p w14:paraId="262D48CB" w14:textId="77777777" w:rsidR="002228D5" w:rsidRDefault="002228D5" w:rsidP="002228D5">
      <w:pPr>
        <w:pStyle w:val="NormalWeb"/>
        <w:ind w:left="2160"/>
        <w:rPr>
          <w:rFonts w:eastAsiaTheme="minorEastAsia"/>
        </w:rPr>
      </w:pPr>
      <w:r>
        <w:t xml:space="preserve">Deep analysis of the details of the vulnerability for the combination of the Attack Vector, Attack Complexity, Available Exploit Code, Privilege Required, User Interaction, and the impact on CIA. Please note that the vulnerability may be scored </w:t>
      </w:r>
      <w:r>
        <w:rPr>
          <w:rStyle w:val="status-macro"/>
        </w:rPr>
        <w:t>HIGH</w:t>
      </w:r>
      <w:r>
        <w:t> (&gt; 7.0), but based on our infrastructure and business context, it may pose a higher or lower risk.</w:t>
      </w:r>
    </w:p>
    <w:p w14:paraId="324E4A25" w14:textId="65238E7F" w:rsidR="002228D5" w:rsidRDefault="002228D5" w:rsidP="002228D5">
      <w:pPr>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 xml:space="preserve">For each true positive, request a review from SRE to confirm the </w:t>
      </w:r>
      <w:r w:rsidR="00431236">
        <w:rPr>
          <w:rFonts w:eastAsia="Times New Roman"/>
        </w:rPr>
        <w:t>relevance</w:t>
      </w:r>
      <w:r w:rsidR="000F33CF">
        <w:rPr>
          <w:rFonts w:eastAsia="Times New Roman"/>
        </w:rPr>
        <w:t xml:space="preserve"> and severity</w:t>
      </w:r>
      <w:r w:rsidR="00431236">
        <w:rPr>
          <w:rFonts w:eastAsia="Times New Roman"/>
        </w:rPr>
        <w:t xml:space="preserve"> of the </w:t>
      </w:r>
      <w:r>
        <w:rPr>
          <w:rFonts w:eastAsia="Times New Roman"/>
        </w:rPr>
        <w:t>CVE</w:t>
      </w:r>
      <w:r w:rsidR="00E17CE2">
        <w:rPr>
          <w:rFonts w:eastAsia="Times New Roman"/>
        </w:rPr>
        <w:t>s</w:t>
      </w:r>
      <w:r w:rsidR="00431236">
        <w:rPr>
          <w:rFonts w:eastAsia="Times New Roman"/>
        </w:rPr>
        <w:t xml:space="preserve"> </w:t>
      </w:r>
      <w:del w:id="69" w:author="Michael Oki" w:date="2024-04-23T14:09:00Z">
        <w:r w:rsidDel="007F029F">
          <w:rPr>
            <w:rFonts w:eastAsia="Times New Roman"/>
          </w:rPr>
          <w:delText>s</w:delText>
        </w:r>
      </w:del>
      <w:del w:id="70" w:author="Michael Oki" w:date="2024-04-23T14:11:00Z">
        <w:r w:rsidDel="00431236">
          <w:rPr>
            <w:rFonts w:eastAsia="Times New Roman"/>
          </w:rPr>
          <w:delText xml:space="preserve"> in question actually apply </w:delText>
        </w:r>
      </w:del>
      <w:r>
        <w:rPr>
          <w:rFonts w:eastAsia="Times New Roman"/>
        </w:rPr>
        <w:t>to Payconiq</w:t>
      </w:r>
      <w:del w:id="71" w:author="Michael Oki" w:date="2024-04-23T14:11:00Z">
        <w:r w:rsidDel="000F33CF">
          <w:rPr>
            <w:rFonts w:eastAsia="Times New Roman"/>
          </w:rPr>
          <w:delText xml:space="preserve"> and in what severity</w:delText>
        </w:r>
      </w:del>
      <w:r>
        <w:rPr>
          <w:rFonts w:eastAsia="Times New Roman"/>
        </w:rPr>
        <w:t>.</w:t>
      </w:r>
    </w:p>
    <w:p w14:paraId="007F4257" w14:textId="6070BEC5" w:rsidR="002228D5" w:rsidRDefault="002228D5" w:rsidP="002228D5">
      <w:pPr>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 xml:space="preserve">For any false positives, mark the CVE as </w:t>
      </w:r>
      <w:r w:rsidR="0047393A">
        <w:rPr>
          <w:rFonts w:eastAsia="Times New Roman"/>
        </w:rPr>
        <w:t>“</w:t>
      </w:r>
      <w:r>
        <w:rPr>
          <w:rFonts w:eastAsia="Times New Roman"/>
        </w:rPr>
        <w:t>false positive</w:t>
      </w:r>
      <w:r w:rsidR="0047393A">
        <w:rPr>
          <w:rFonts w:eastAsia="Times New Roman"/>
        </w:rPr>
        <w:t>”</w:t>
      </w:r>
      <w:r>
        <w:rPr>
          <w:rFonts w:eastAsia="Times New Roman"/>
        </w:rPr>
        <w:t xml:space="preserve"> to prevent </w:t>
      </w:r>
      <w:del w:id="72" w:author="Michael Oki" w:date="2024-04-23T14:12:00Z">
        <w:r w:rsidDel="00F6484B">
          <w:rPr>
            <w:rFonts w:eastAsia="Times New Roman"/>
          </w:rPr>
          <w:delText xml:space="preserve">CVE </w:delText>
        </w:r>
      </w:del>
      <w:r w:rsidR="00F6484B">
        <w:rPr>
          <w:rFonts w:eastAsia="Times New Roman"/>
        </w:rPr>
        <w:t>it from</w:t>
      </w:r>
      <w:r w:rsidR="00F6484B">
        <w:rPr>
          <w:rFonts w:eastAsia="Times New Roman"/>
        </w:rPr>
        <w:t xml:space="preserve"> </w:t>
      </w:r>
      <w:r>
        <w:rPr>
          <w:rFonts w:eastAsia="Times New Roman"/>
        </w:rPr>
        <w:t xml:space="preserve">being regenerated in the future. </w:t>
      </w:r>
      <w:r w:rsidR="00281B96">
        <w:rPr>
          <w:rFonts w:eastAsia="Times New Roman"/>
        </w:rPr>
        <w:t xml:space="preserve"> </w:t>
      </w:r>
      <w:proofErr w:type="gramStart"/>
      <w:r w:rsidR="00281B96">
        <w:rPr>
          <w:rFonts w:eastAsia="Times New Roman"/>
        </w:rPr>
        <w:t>Ensure  the</w:t>
      </w:r>
      <w:proofErr w:type="gramEnd"/>
      <w:r w:rsidR="00281B96">
        <w:rPr>
          <w:rFonts w:eastAsia="Times New Roman"/>
        </w:rPr>
        <w:t xml:space="preserve"> </w:t>
      </w:r>
      <w:del w:id="73" w:author="Michael Oki" w:date="2024-04-23T14:13:00Z">
        <w:r w:rsidDel="00281B96">
          <w:rPr>
            <w:rFonts w:eastAsia="Times New Roman"/>
          </w:rPr>
          <w:delText xml:space="preserve">Make sure that </w:delText>
        </w:r>
      </w:del>
      <w:r>
        <w:rPr>
          <w:rFonts w:eastAsia="Times New Roman"/>
        </w:rPr>
        <w:t xml:space="preserve">CVE is a false positive for all related instances and not just the instance in question because this CVE will be ignored by </w:t>
      </w:r>
      <w:r w:rsidR="00464DF3">
        <w:rPr>
          <w:rFonts w:eastAsia="Times New Roman"/>
        </w:rPr>
        <w:t>DefectDojo</w:t>
      </w:r>
      <w:r>
        <w:rPr>
          <w:rFonts w:eastAsia="Times New Roman"/>
        </w:rPr>
        <w:t xml:space="preserve"> in all future </w:t>
      </w:r>
      <w:del w:id="74" w:author="Michael Oki" w:date="2024-04-23T14:14:00Z">
        <w:r w:rsidDel="009E44D5">
          <w:rPr>
            <w:rFonts w:eastAsia="Times New Roman"/>
          </w:rPr>
          <w:delText>reporting</w:delText>
        </w:r>
        <w:r w:rsidR="005F6F1B" w:rsidDel="009E44D5">
          <w:rPr>
            <w:rFonts w:eastAsia="Times New Roman"/>
          </w:rPr>
          <w:delText>s</w:delText>
        </w:r>
      </w:del>
      <w:r w:rsidR="009E44D5">
        <w:rPr>
          <w:rFonts w:eastAsia="Times New Roman"/>
        </w:rPr>
        <w:t>reporting</w:t>
      </w:r>
      <w:r>
        <w:rPr>
          <w:rFonts w:eastAsia="Times New Roman"/>
        </w:rPr>
        <w:t xml:space="preserve"> </w:t>
      </w:r>
      <w:r w:rsidR="009E44D5">
        <w:rPr>
          <w:rFonts w:eastAsia="Times New Roman"/>
        </w:rPr>
        <w:t xml:space="preserve">regardless of </w:t>
      </w:r>
      <w:del w:id="75" w:author="Michael Oki" w:date="2024-04-23T14:15:00Z">
        <w:r w:rsidDel="009E44D5">
          <w:rPr>
            <w:rFonts w:eastAsia="Times New Roman"/>
          </w:rPr>
          <w:delText xml:space="preserve">not depending on </w:delText>
        </w:r>
      </w:del>
      <w:r>
        <w:rPr>
          <w:rFonts w:eastAsia="Times New Roman"/>
        </w:rPr>
        <w:t>the instance.</w:t>
      </w:r>
    </w:p>
    <w:p w14:paraId="2D20AF5D" w14:textId="2EF69BFC" w:rsidR="002228D5" w:rsidRDefault="002228D5" w:rsidP="002228D5">
      <w:pPr>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For all Info, low and medium findings, mark the findings as "Risk Accepted"</w:t>
      </w:r>
      <w:ins w:id="76" w:author="Michael Oki" w:date="2024-04-23T14:15:00Z">
        <w:r w:rsidR="00B3259A">
          <w:rPr>
            <w:rFonts w:eastAsia="Times New Roman"/>
          </w:rPr>
          <w:t>.</w:t>
        </w:r>
      </w:ins>
    </w:p>
    <w:p w14:paraId="59F45F9F" w14:textId="015FB33C" w:rsidR="002228D5" w:rsidRDefault="002228D5" w:rsidP="002228D5">
      <w:pPr>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 xml:space="preserve">For all </w:t>
      </w:r>
      <w:del w:id="77" w:author="Michael Oki" w:date="2024-04-23T14:15:00Z">
        <w:r w:rsidDel="00B3259A">
          <w:rPr>
            <w:rFonts w:eastAsia="Times New Roman"/>
          </w:rPr>
          <w:delText>high level</w:delText>
        </w:r>
      </w:del>
      <w:r w:rsidR="00B3259A">
        <w:rPr>
          <w:rFonts w:eastAsia="Times New Roman"/>
        </w:rPr>
        <w:t>high-level</w:t>
      </w:r>
      <w:r>
        <w:rPr>
          <w:rFonts w:eastAsia="Times New Roman"/>
        </w:rPr>
        <w:t xml:space="preserve"> findings that are not related to VPN instances (in case of weekly scan), mark findings as "Mitigated". This is done to ensure if the findings persist in the next scan, they will be reopened (unlike false positive cases).</w:t>
      </w:r>
    </w:p>
    <w:p w14:paraId="0F053E21" w14:textId="77777777" w:rsidR="002228D5" w:rsidRDefault="002228D5" w:rsidP="002228D5">
      <w:pPr>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rPr>
      </w:pPr>
      <w:r>
        <w:rPr>
          <w:rFonts w:eastAsia="Times New Roman"/>
        </w:rPr>
        <w:t xml:space="preserve">For any true positive, if SRE can't remediate the issue </w:t>
      </w:r>
      <w:proofErr w:type="gramStart"/>
      <w:r>
        <w:rPr>
          <w:rFonts w:eastAsia="Times New Roman"/>
        </w:rPr>
        <w:t>in a given</w:t>
      </w:r>
      <w:proofErr w:type="gramEnd"/>
      <w:r>
        <w:rPr>
          <w:rFonts w:eastAsia="Times New Roman"/>
        </w:rPr>
        <w:t xml:space="preserve"> timeframe, tag the issue with #delayed tag.</w:t>
      </w:r>
    </w:p>
    <w:p w14:paraId="572D2E4F" w14:textId="5F0C31F8" w:rsidR="002228D5" w:rsidRPr="00EF062C" w:rsidRDefault="002228D5" w:rsidP="00EF062C">
      <w:r w:rsidRPr="00EF062C">
        <w:t xml:space="preserve">3) </w:t>
      </w:r>
      <w:r w:rsidR="00B267C3" w:rsidRPr="00EF062C">
        <w:t>Generate tickets for identified vulnerabilities</w:t>
      </w:r>
    </w:p>
    <w:p w14:paraId="7B5680FC" w14:textId="5677A0C2" w:rsidR="002228D5" w:rsidRDefault="002228D5" w:rsidP="002228D5">
      <w:pPr>
        <w:pStyle w:val="NormalWeb"/>
        <w:rPr>
          <w:rFonts w:eastAsiaTheme="minorEastAsia"/>
        </w:rPr>
      </w:pPr>
      <w:r>
        <w:t>For any true positives noted during review section, a</w:t>
      </w:r>
      <w:del w:id="78" w:author="Michael Oki" w:date="2024-04-23T14:16:00Z">
        <w:r w:rsidDel="00C015CD">
          <w:delText>n</w:delText>
        </w:r>
      </w:del>
      <w:r>
        <w:t xml:space="preserve"> </w:t>
      </w:r>
      <w:r w:rsidR="00464DF3">
        <w:t>JIRA</w:t>
      </w:r>
      <w:r>
        <w:t xml:space="preserve"> ticket should be created for future reference</w:t>
      </w:r>
      <w:del w:id="79" w:author="Michael Oki" w:date="2024-04-23T14:16:00Z">
        <w:r w:rsidDel="00ED6368">
          <w:delText>s</w:delText>
        </w:r>
      </w:del>
      <w:r>
        <w:t xml:space="preserve">. After </w:t>
      </w:r>
      <w:r w:rsidR="00B41E04">
        <w:t xml:space="preserve">getting a </w:t>
      </w:r>
      <w:r>
        <w:t>confirmation from SRE that necessary updates are applied (according to </w:t>
      </w:r>
      <w:hyperlink r:id="rId14" w:history="1">
        <w:r>
          <w:rPr>
            <w:rStyle w:val="Hyperlink"/>
          </w:rPr>
          <w:t>Infrastructure Vulnerability Management Procedure</w:t>
        </w:r>
      </w:hyperlink>
      <w:r>
        <w:t>), it is suggested to trigger another manual scan to confirm the findings are closed. </w:t>
      </w:r>
    </w:p>
    <w:p w14:paraId="5E12327B" w14:textId="77777777" w:rsidR="002228D5" w:rsidRDefault="002228D5">
      <w:pPr>
        <w:pStyle w:val="ListParagraph"/>
        <w:pPrChange w:id="80" w:author="Shraddha Tugnawat" w:date="2024-03-29T12:30:00Z">
          <w:pPr>
            <w:pStyle w:val="ListParagraph"/>
            <w:numPr>
              <w:ilvl w:val="2"/>
              <w:numId w:val="22"/>
            </w:numPr>
            <w:ind w:left="360" w:hanging="360"/>
          </w:pPr>
        </w:pPrChange>
      </w:pPr>
    </w:p>
    <w:p w14:paraId="599EB578" w14:textId="77777777" w:rsidR="002228D5" w:rsidRDefault="002228D5">
      <w:pPr>
        <w:pStyle w:val="ListParagraph"/>
        <w:pPrChange w:id="81" w:author="Shraddha Tugnawat" w:date="2024-03-29T12:26:00Z">
          <w:pPr>
            <w:pStyle w:val="ListParagraph"/>
            <w:numPr>
              <w:ilvl w:val="1"/>
              <w:numId w:val="22"/>
            </w:numPr>
            <w:ind w:left="360" w:hanging="360"/>
          </w:pPr>
        </w:pPrChange>
      </w:pPr>
    </w:p>
    <w:p w14:paraId="26B2584F" w14:textId="1136D00B" w:rsidR="002228D5" w:rsidRDefault="002228D5" w:rsidP="00EF062C">
      <w:pPr>
        <w:pStyle w:val="Heading2"/>
        <w:numPr>
          <w:ilvl w:val="1"/>
          <w:numId w:val="22"/>
        </w:numPr>
        <w:jc w:val="both"/>
      </w:pPr>
      <w:r>
        <w:t xml:space="preserve"> </w:t>
      </w:r>
      <w:bookmarkStart w:id="82" w:name="_Toc164761278"/>
      <w:r>
        <w:t>Application Vulnerability Management</w:t>
      </w:r>
      <w:bookmarkEnd w:id="82"/>
    </w:p>
    <w:p w14:paraId="203441BA" w14:textId="5F8F4C88" w:rsidR="002228D5" w:rsidRDefault="002228D5" w:rsidP="0008695F">
      <w:pPr>
        <w:pStyle w:val="ListParagraph"/>
        <w:numPr>
          <w:ilvl w:val="0"/>
          <w:numId w:val="29"/>
        </w:numPr>
        <w:rPr>
          <w:ins w:id="83" w:author="Shraddha Tugnawat" w:date="2024-04-02T15:45:00Z"/>
        </w:rPr>
      </w:pPr>
      <w:r>
        <w:t>Scan Setup – Veracode SAST</w:t>
      </w:r>
      <w:r w:rsidR="00326B1D">
        <w:t>/</w:t>
      </w:r>
      <w:r>
        <w:t>SCA</w:t>
      </w:r>
      <w:r w:rsidR="00326B1D">
        <w:t xml:space="preserve"> scans</w:t>
      </w:r>
      <w:del w:id="84" w:author="Michael Oki" w:date="2024-04-23T14:17:00Z">
        <w:r w:rsidDel="00B41E04">
          <w:delText>;</w:delText>
        </w:r>
      </w:del>
      <w:r>
        <w:t xml:space="preserve"> and </w:t>
      </w:r>
      <w:proofErr w:type="spellStart"/>
      <w:proofErr w:type="gramStart"/>
      <w:r>
        <w:t>Defect</w:t>
      </w:r>
      <w:r w:rsidR="000F2D06">
        <w:t>D</w:t>
      </w:r>
      <w:r>
        <w:t>ojo</w:t>
      </w:r>
      <w:proofErr w:type="spellEnd"/>
      <w:proofErr w:type="gramEnd"/>
    </w:p>
    <w:p w14:paraId="49622908" w14:textId="77777777" w:rsidR="00326B1D" w:rsidRDefault="00326B1D">
      <w:pPr>
        <w:pStyle w:val="ListParagraph"/>
        <w:pPrChange w:id="85" w:author="Shraddha Tugnawat" w:date="2024-04-02T15:45:00Z">
          <w:pPr>
            <w:pStyle w:val="ListParagraph"/>
            <w:numPr>
              <w:ilvl w:val="2"/>
              <w:numId w:val="22"/>
            </w:numPr>
            <w:ind w:left="360" w:hanging="360"/>
          </w:pPr>
        </w:pPrChange>
      </w:pPr>
    </w:p>
    <w:p w14:paraId="5D42C9AC" w14:textId="4E18AB2A" w:rsidR="00CA506F" w:rsidRDefault="00CA506F" w:rsidP="00CA506F">
      <w:pPr>
        <w:pStyle w:val="NormalWeb"/>
        <w:ind w:left="360"/>
        <w:rPr>
          <w:rFonts w:eastAsiaTheme="minorEastAsia"/>
        </w:rPr>
      </w:pPr>
      <w:r>
        <w:t xml:space="preserve">Application </w:t>
      </w:r>
      <w:r w:rsidRPr="00B267C3">
        <w:t>scans are automated</w:t>
      </w:r>
      <w:r>
        <w:t>, integrated in current CI/CD pipelines, and</w:t>
      </w:r>
      <w:r w:rsidRPr="00B267C3">
        <w:t xml:space="preserve"> conducted by </w:t>
      </w:r>
      <w:r>
        <w:t>Veracode</w:t>
      </w:r>
      <w:r w:rsidRPr="00B267C3">
        <w:t xml:space="preserve">. All vulnerabilities identified by </w:t>
      </w:r>
      <w:r>
        <w:t>Veracode</w:t>
      </w:r>
      <w:r w:rsidRPr="00B267C3">
        <w:t xml:space="preserve"> are automatically logged into </w:t>
      </w:r>
      <w:r w:rsidR="00464DF3">
        <w:t>DefectDojo</w:t>
      </w:r>
      <w:r w:rsidRPr="00B267C3">
        <w:t>. The Security team is responsible for monitoring the</w:t>
      </w:r>
      <w:r w:rsidR="000A5E04">
        <w:t xml:space="preserve"> health of the</w:t>
      </w:r>
      <w:r w:rsidRPr="00B267C3">
        <w:t xml:space="preserve"> vulnerability scan process</w:t>
      </w:r>
      <w:del w:id="86" w:author="Michael Oki" w:date="2024-04-23T14:21:00Z">
        <w:r w:rsidRPr="00B267C3" w:rsidDel="000A5E04">
          <w:delText>'</w:delText>
        </w:r>
      </w:del>
      <w:del w:id="87" w:author="Michael Oki" w:date="2024-04-23T14:17:00Z">
        <w:r w:rsidRPr="00B267C3" w:rsidDel="003C698C">
          <w:delText>s</w:delText>
        </w:r>
      </w:del>
      <w:del w:id="88" w:author="Michael Oki" w:date="2024-04-23T14:21:00Z">
        <w:r w:rsidRPr="00B267C3" w:rsidDel="000A5E04">
          <w:delText xml:space="preserve"> health</w:delText>
        </w:r>
      </w:del>
      <w:r w:rsidRPr="00B267C3">
        <w:t xml:space="preserve"> and </w:t>
      </w:r>
      <w:r w:rsidR="00EC0F73" w:rsidRPr="00B267C3">
        <w:t>analy</w:t>
      </w:r>
      <w:r w:rsidR="00EC0F73">
        <w:t>s</w:t>
      </w:r>
      <w:r w:rsidR="00EC0F73" w:rsidRPr="00B267C3">
        <w:t>ing</w:t>
      </w:r>
      <w:r w:rsidRPr="00B267C3">
        <w:t xml:space="preserve"> the findings. </w:t>
      </w:r>
      <w:r>
        <w:t>High level details of the process can be found in </w:t>
      </w:r>
      <w:hyperlink r:id="rId15" w:history="1">
        <w:r>
          <w:rPr>
            <w:rStyle w:val="Hyperlink"/>
          </w:rPr>
          <w:t>Infrastructure Vulnerability Management Procedure</w:t>
        </w:r>
      </w:hyperlink>
    </w:p>
    <w:p w14:paraId="440A269D" w14:textId="77777777" w:rsidR="00CA506F" w:rsidRDefault="00CA506F" w:rsidP="00CA506F">
      <w:pPr>
        <w:pStyle w:val="ListParagraph"/>
      </w:pPr>
    </w:p>
    <w:p w14:paraId="69C8A746" w14:textId="1F0E1B15" w:rsidR="00CA506F" w:rsidRDefault="002228D5" w:rsidP="00FA61F1">
      <w:pPr>
        <w:pStyle w:val="ListParagraph"/>
        <w:numPr>
          <w:ilvl w:val="0"/>
          <w:numId w:val="29"/>
        </w:numPr>
      </w:pPr>
      <w:r>
        <w:t xml:space="preserve">Scan </w:t>
      </w:r>
      <w:r w:rsidR="00EC0F73">
        <w:t>v</w:t>
      </w:r>
      <w:r w:rsidR="00CA506F">
        <w:t xml:space="preserve">ulnerability </w:t>
      </w:r>
      <w:r w:rsidR="00EC0F73">
        <w:t>m</w:t>
      </w:r>
      <w:r w:rsidR="00CA506F">
        <w:t>anagement</w:t>
      </w:r>
      <w:r>
        <w:t xml:space="preserve"> </w:t>
      </w:r>
      <w:proofErr w:type="gramStart"/>
      <w:r w:rsidR="00EC0F73">
        <w:t>g</w:t>
      </w:r>
      <w:r>
        <w:t>uide</w:t>
      </w:r>
      <w:proofErr w:type="gramEnd"/>
    </w:p>
    <w:p w14:paraId="4AE345A6" w14:textId="2EF6365E" w:rsidR="00CA506F" w:rsidRPr="00CA506F" w:rsidRDefault="00CA506F" w:rsidP="00CA506F">
      <w:pPr>
        <w:pStyle w:val="ListParagraph"/>
        <w:rPr>
          <w:rFonts w:ascii="Times New Roman" w:hAnsi="Times New Roman" w:cs="Times New Roman"/>
        </w:rPr>
      </w:pPr>
      <w:r w:rsidRPr="00CA506F">
        <w:rPr>
          <w:rFonts w:ascii="Times New Roman" w:hAnsi="Times New Roman" w:cs="Times New Roman"/>
        </w:rPr>
        <w:t xml:space="preserve">The </w:t>
      </w:r>
      <w:r>
        <w:rPr>
          <w:rFonts w:ascii="Times New Roman" w:hAnsi="Times New Roman" w:cs="Times New Roman"/>
        </w:rPr>
        <w:t>application scans are</w:t>
      </w:r>
      <w:r w:rsidRPr="00CA506F">
        <w:rPr>
          <w:rFonts w:ascii="Times New Roman" w:hAnsi="Times New Roman" w:cs="Times New Roman"/>
        </w:rPr>
        <w:t xml:space="preserve"> categorized into SAST (Static Application Security Testing) and SCA (Software Composition Analysis) scan. Both types of scans are integrated into </w:t>
      </w:r>
      <w:r w:rsidR="00326B1D">
        <w:rPr>
          <w:rFonts w:ascii="Times New Roman" w:hAnsi="Times New Roman" w:cs="Times New Roman"/>
        </w:rPr>
        <w:t xml:space="preserve">CI/CD </w:t>
      </w:r>
      <w:r w:rsidRPr="00CA506F">
        <w:rPr>
          <w:rFonts w:ascii="Times New Roman" w:hAnsi="Times New Roman" w:cs="Times New Roman"/>
        </w:rPr>
        <w:t>pipelines and automatically conducted by Veracode for any commit in the application's master codebase</w:t>
      </w:r>
      <w:r>
        <w:rPr>
          <w:rFonts w:ascii="Times New Roman" w:hAnsi="Times New Roman" w:cs="Times New Roman"/>
        </w:rPr>
        <w:t>.</w:t>
      </w:r>
    </w:p>
    <w:p w14:paraId="0942F85D" w14:textId="77777777" w:rsidR="00CA506F" w:rsidRDefault="00CA506F" w:rsidP="00CA506F">
      <w:pPr>
        <w:pStyle w:val="ListParagraph"/>
      </w:pPr>
    </w:p>
    <w:p w14:paraId="1F5949E9" w14:textId="5D29C89E" w:rsidR="002228D5" w:rsidRDefault="002228D5" w:rsidP="002228D5">
      <w:pPr>
        <w:pStyle w:val="ListParagraph"/>
        <w:numPr>
          <w:ilvl w:val="3"/>
          <w:numId w:val="22"/>
        </w:numPr>
      </w:pPr>
      <w:r>
        <w:t xml:space="preserve">SAST </w:t>
      </w:r>
      <w:r w:rsidR="00CA506F">
        <w:t>(Static Application Security Testing) Scan</w:t>
      </w:r>
    </w:p>
    <w:p w14:paraId="3B72ECDD" w14:textId="77777777" w:rsidR="00CA506F" w:rsidRDefault="00CA506F" w:rsidP="001E0ACA">
      <w:pPr>
        <w:pStyle w:val="ListParagraph"/>
      </w:pPr>
    </w:p>
    <w:p w14:paraId="37197062" w14:textId="30CEE788" w:rsidR="001E0ACA" w:rsidRDefault="001E0ACA" w:rsidP="00CA506F">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sidRPr="001E0ACA">
        <w:rPr>
          <w:rFonts w:ascii="Times New Roman" w:hAnsi="Times New Roman" w:cs="Times New Roman"/>
        </w:rPr>
        <w:t xml:space="preserve">Verify Veracode </w:t>
      </w:r>
      <w:r w:rsidR="00495A4F">
        <w:rPr>
          <w:rFonts w:ascii="Times New Roman" w:hAnsi="Times New Roman" w:cs="Times New Roman"/>
        </w:rPr>
        <w:t xml:space="preserve">SAST </w:t>
      </w:r>
      <w:r w:rsidRPr="001E0ACA">
        <w:rPr>
          <w:rFonts w:ascii="Times New Roman" w:hAnsi="Times New Roman" w:cs="Times New Roman"/>
        </w:rPr>
        <w:t xml:space="preserve">Scan Triggers Upon Any Code Commit </w:t>
      </w:r>
      <w:r w:rsidR="00AE75EC">
        <w:rPr>
          <w:rFonts w:ascii="Times New Roman" w:hAnsi="Times New Roman" w:cs="Times New Roman"/>
        </w:rPr>
        <w:t>(</w:t>
      </w:r>
      <w:r w:rsidR="00AE75EC" w:rsidRPr="00AE75EC">
        <w:rPr>
          <w:rFonts w:ascii="Times New Roman" w:hAnsi="Times New Roman" w:cs="Times New Roman"/>
          <w:i/>
          <w:iCs/>
          <w:sz w:val="22"/>
          <w:szCs w:val="22"/>
        </w:rPr>
        <w:t xml:space="preserve">should be a regular random check for </w:t>
      </w:r>
      <w:r w:rsidR="00AE75EC">
        <w:rPr>
          <w:rFonts w:ascii="Times New Roman" w:hAnsi="Times New Roman" w:cs="Times New Roman"/>
          <w:i/>
          <w:iCs/>
          <w:sz w:val="22"/>
          <w:szCs w:val="22"/>
        </w:rPr>
        <w:t>all</w:t>
      </w:r>
      <w:r w:rsidR="00AE75EC" w:rsidRPr="00AE75EC">
        <w:rPr>
          <w:rFonts w:ascii="Times New Roman" w:hAnsi="Times New Roman" w:cs="Times New Roman"/>
          <w:i/>
          <w:iCs/>
          <w:sz w:val="22"/>
          <w:szCs w:val="22"/>
        </w:rPr>
        <w:t xml:space="preserve"> services</w:t>
      </w:r>
      <w:r w:rsidR="00AE75EC">
        <w:rPr>
          <w:rFonts w:ascii="Times New Roman" w:hAnsi="Times New Roman" w:cs="Times New Roman"/>
          <w:i/>
          <w:iCs/>
          <w:sz w:val="22"/>
          <w:szCs w:val="22"/>
        </w:rPr>
        <w:t>,</w:t>
      </w:r>
      <w:r w:rsidR="00AE75EC" w:rsidRPr="00AE75EC">
        <w:rPr>
          <w:rFonts w:ascii="Times New Roman" w:hAnsi="Times New Roman" w:cs="Times New Roman"/>
          <w:i/>
          <w:iCs/>
          <w:sz w:val="22"/>
          <w:szCs w:val="22"/>
        </w:rPr>
        <w:t xml:space="preserve"> </w:t>
      </w:r>
      <w:r w:rsidR="00AE75EC">
        <w:rPr>
          <w:rFonts w:ascii="Times New Roman" w:hAnsi="Times New Roman" w:cs="Times New Roman"/>
          <w:i/>
          <w:iCs/>
          <w:sz w:val="22"/>
          <w:szCs w:val="22"/>
        </w:rPr>
        <w:t>particularly</w:t>
      </w:r>
      <w:r w:rsidR="00AE75EC" w:rsidRPr="00AE75EC">
        <w:rPr>
          <w:rFonts w:ascii="Times New Roman" w:hAnsi="Times New Roman" w:cs="Times New Roman"/>
          <w:i/>
          <w:iCs/>
          <w:sz w:val="22"/>
          <w:szCs w:val="22"/>
        </w:rPr>
        <w:t xml:space="preserve"> </w:t>
      </w:r>
      <w:r w:rsidR="00AE75EC">
        <w:rPr>
          <w:rFonts w:ascii="Times New Roman" w:hAnsi="Times New Roman" w:cs="Times New Roman"/>
          <w:i/>
          <w:iCs/>
          <w:sz w:val="22"/>
          <w:szCs w:val="22"/>
        </w:rPr>
        <w:t xml:space="preserve">for </w:t>
      </w:r>
      <w:r w:rsidR="00AE75EC" w:rsidRPr="00AE75EC">
        <w:rPr>
          <w:rFonts w:ascii="Times New Roman" w:hAnsi="Times New Roman" w:cs="Times New Roman"/>
          <w:i/>
          <w:iCs/>
          <w:sz w:val="22"/>
          <w:szCs w:val="22"/>
        </w:rPr>
        <w:t>critical services</w:t>
      </w:r>
      <w:r w:rsidR="00AE75EC">
        <w:rPr>
          <w:rFonts w:ascii="Times New Roman" w:hAnsi="Times New Roman" w:cs="Times New Roman"/>
        </w:rPr>
        <w:t>)</w:t>
      </w:r>
    </w:p>
    <w:p w14:paraId="0A1AC454" w14:textId="3C39A794" w:rsidR="001E0ACA" w:rsidRPr="001E0ACA" w:rsidRDefault="001E0ACA" w:rsidP="001E0ACA">
      <w:pPr>
        <w:pStyle w:val="ListParagraph"/>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sidRPr="001E0ACA">
        <w:rPr>
          <w:rFonts w:ascii="Times New Roman" w:hAnsi="Times New Roman" w:cs="Times New Roman"/>
        </w:rPr>
        <w:t xml:space="preserve">This step involves ensuring that the Veracode </w:t>
      </w:r>
      <w:r w:rsidR="00AE75EC">
        <w:rPr>
          <w:rFonts w:ascii="Times New Roman" w:hAnsi="Times New Roman" w:cs="Times New Roman"/>
        </w:rPr>
        <w:t xml:space="preserve">SAST </w:t>
      </w:r>
      <w:r w:rsidRPr="001E0ACA">
        <w:rPr>
          <w:rFonts w:ascii="Times New Roman" w:hAnsi="Times New Roman" w:cs="Times New Roman"/>
        </w:rPr>
        <w:t>scans are triggered automatically whenever there is a code commit.</w:t>
      </w:r>
    </w:p>
    <w:p w14:paraId="3FEA7107" w14:textId="77777777" w:rsidR="001E0ACA" w:rsidRDefault="001E0ACA" w:rsidP="001E0ACA">
      <w:pPr>
        <w:pStyle w:val="ListParagraph"/>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sidRPr="001E0ACA">
        <w:rPr>
          <w:rFonts w:ascii="Times New Roman" w:hAnsi="Times New Roman" w:cs="Times New Roman"/>
        </w:rPr>
        <w:t>Verification of the successful execution of Veracode scans is done through the Veracode platform, which provides insights into scan results and their status.</w:t>
      </w:r>
    </w:p>
    <w:p w14:paraId="4CFFDC6E" w14:textId="77777777" w:rsidR="001E0ACA" w:rsidRPr="001E0ACA" w:rsidRDefault="001E0ACA" w:rsidP="001E0ACA">
      <w:pPr>
        <w:pStyle w:val="ListParagraph"/>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left="1800"/>
        <w:rPr>
          <w:rFonts w:ascii="Times New Roman" w:hAnsi="Times New Roman" w:cs="Times New Roman"/>
        </w:rPr>
      </w:pPr>
    </w:p>
    <w:p w14:paraId="0DEAF03C" w14:textId="10B0E36A" w:rsidR="00CA506F" w:rsidRDefault="00CA506F" w:rsidP="00CA506F">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sidRPr="001E0ACA">
        <w:rPr>
          <w:rFonts w:ascii="Times New Roman" w:hAnsi="Times New Roman" w:cs="Times New Roman"/>
        </w:rPr>
        <w:t xml:space="preserve">Review and confirm </w:t>
      </w:r>
      <w:proofErr w:type="gramStart"/>
      <w:r w:rsidRPr="001E0ACA">
        <w:rPr>
          <w:rFonts w:ascii="Times New Roman" w:hAnsi="Times New Roman" w:cs="Times New Roman"/>
        </w:rPr>
        <w:t>finding</w:t>
      </w:r>
      <w:r w:rsidR="00506A45">
        <w:rPr>
          <w:rFonts w:ascii="Times New Roman" w:hAnsi="Times New Roman" w:cs="Times New Roman"/>
        </w:rPr>
        <w:t>s</w:t>
      </w:r>
      <w:proofErr w:type="gramEnd"/>
    </w:p>
    <w:p w14:paraId="29772B6C" w14:textId="158A5C49" w:rsidR="001E0ACA" w:rsidRPr="001E0ACA" w:rsidRDefault="001E0ACA" w:rsidP="001E0ACA">
      <w:pPr>
        <w:pStyle w:val="ListParagraph"/>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sidRPr="001E0ACA">
        <w:rPr>
          <w:rFonts w:ascii="Times New Roman" w:hAnsi="Times New Roman" w:cs="Times New Roman"/>
        </w:rPr>
        <w:t xml:space="preserve">Navigate to the </w:t>
      </w:r>
      <w:r w:rsidR="00464DF3">
        <w:rPr>
          <w:rFonts w:ascii="Times New Roman" w:hAnsi="Times New Roman" w:cs="Times New Roman"/>
        </w:rPr>
        <w:t>DefectDojo</w:t>
      </w:r>
      <w:r w:rsidRPr="001E0ACA">
        <w:rPr>
          <w:rFonts w:ascii="Times New Roman" w:hAnsi="Times New Roman" w:cs="Times New Roman"/>
        </w:rPr>
        <w:t xml:space="preserve"> portal, a platform used for managing security findings and vulnerabilities.</w:t>
      </w:r>
    </w:p>
    <w:p w14:paraId="5BC992CB" w14:textId="67A824F9" w:rsidR="001E0ACA" w:rsidRPr="001E0ACA" w:rsidRDefault="001E0ACA" w:rsidP="001E0ACA">
      <w:pPr>
        <w:pStyle w:val="ListParagraph"/>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sidRPr="001E0ACA">
        <w:rPr>
          <w:rFonts w:ascii="Times New Roman" w:hAnsi="Times New Roman" w:cs="Times New Roman"/>
        </w:rPr>
        <w:t xml:space="preserve">Filter the findings based on the service that was </w:t>
      </w:r>
      <w:r w:rsidR="00AE75EC">
        <w:rPr>
          <w:rFonts w:ascii="Times New Roman" w:hAnsi="Times New Roman" w:cs="Times New Roman"/>
        </w:rPr>
        <w:t>previously</w:t>
      </w:r>
      <w:r w:rsidRPr="001E0ACA">
        <w:rPr>
          <w:rFonts w:ascii="Times New Roman" w:hAnsi="Times New Roman" w:cs="Times New Roman"/>
        </w:rPr>
        <w:t xml:space="preserve"> scanned by Veracode.</w:t>
      </w:r>
    </w:p>
    <w:p w14:paraId="5F11574D" w14:textId="77777777" w:rsidR="001E0ACA" w:rsidRPr="001E0ACA" w:rsidRDefault="001E0ACA" w:rsidP="001E0ACA">
      <w:pPr>
        <w:pStyle w:val="ListParagraph"/>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sidRPr="001E0ACA">
        <w:rPr>
          <w:rFonts w:ascii="Times New Roman" w:hAnsi="Times New Roman" w:cs="Times New Roman"/>
        </w:rPr>
        <w:t>Assess all the security findings categorized as Critical, High, and Medium.</w:t>
      </w:r>
    </w:p>
    <w:p w14:paraId="374F11D8" w14:textId="127C6B9E" w:rsidR="001E0ACA" w:rsidRDefault="001E0ACA" w:rsidP="001E0ACA">
      <w:pPr>
        <w:pStyle w:val="ListParagraph"/>
        <w:numPr>
          <w:ilvl w:val="2"/>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sidRPr="001E0ACA">
        <w:rPr>
          <w:rFonts w:ascii="Times New Roman" w:hAnsi="Times New Roman" w:cs="Times New Roman"/>
        </w:rPr>
        <w:t>distinguish between false positives (results incorrectly flagged as vulnerabilities) and true positives (legitimate security vulnerabilities).</w:t>
      </w:r>
    </w:p>
    <w:p w14:paraId="0F681079" w14:textId="2C12F293" w:rsidR="00AE75EC" w:rsidRPr="001E0ACA" w:rsidRDefault="00AE75EC" w:rsidP="00AE75EC">
      <w:pPr>
        <w:pStyle w:val="ListParagraph"/>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Pr>
          <w:rFonts w:ascii="Times New Roman" w:hAnsi="Times New Roman" w:cs="Times New Roman"/>
        </w:rPr>
        <w:t xml:space="preserve">Ensure that all the security findings from Veracode are correctly logged into </w:t>
      </w:r>
      <w:r w:rsidR="00464DF3">
        <w:rPr>
          <w:rFonts w:ascii="Times New Roman" w:hAnsi="Times New Roman" w:cs="Times New Roman"/>
        </w:rPr>
        <w:t>DefectDojo</w:t>
      </w:r>
      <w:r>
        <w:rPr>
          <w:rFonts w:ascii="Times New Roman" w:hAnsi="Times New Roman" w:cs="Times New Roman"/>
        </w:rPr>
        <w:t>.</w:t>
      </w:r>
    </w:p>
    <w:p w14:paraId="12688282" w14:textId="77777777" w:rsidR="001E0ACA" w:rsidRPr="001E0ACA" w:rsidRDefault="001E0ACA" w:rsidP="001E0ACA">
      <w:pPr>
        <w:pStyle w:val="ListParagraph"/>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left="1800"/>
        <w:rPr>
          <w:rFonts w:ascii="Times New Roman" w:hAnsi="Times New Roman" w:cs="Times New Roman"/>
        </w:rPr>
      </w:pPr>
    </w:p>
    <w:p w14:paraId="07A7C819" w14:textId="5199F211" w:rsidR="001E0ACA" w:rsidRPr="001E0ACA" w:rsidRDefault="00CA506F" w:rsidP="001E0ACA">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lang w:val="en-NL"/>
        </w:rPr>
      </w:pPr>
      <w:r w:rsidRPr="001E0ACA">
        <w:rPr>
          <w:rFonts w:ascii="Times New Roman" w:hAnsi="Times New Roman" w:cs="Times New Roman"/>
        </w:rPr>
        <w:t xml:space="preserve">Generate tickets for identified </w:t>
      </w:r>
      <w:proofErr w:type="gramStart"/>
      <w:r w:rsidRPr="001E0ACA">
        <w:rPr>
          <w:rFonts w:ascii="Times New Roman" w:hAnsi="Times New Roman" w:cs="Times New Roman"/>
        </w:rPr>
        <w:t>vulnerabilities</w:t>
      </w:r>
      <w:proofErr w:type="gramEnd"/>
    </w:p>
    <w:p w14:paraId="1ECEF66F" w14:textId="7253F4A3" w:rsidR="001E0ACA" w:rsidRPr="001E0ACA" w:rsidRDefault="001E0ACA" w:rsidP="001E0ACA">
      <w:pPr>
        <w:pStyle w:val="ListParagraph"/>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sidRPr="001E0ACA">
        <w:rPr>
          <w:rFonts w:ascii="Times New Roman" w:hAnsi="Times New Roman" w:cs="Times New Roman"/>
        </w:rPr>
        <w:t>Create Jira tickets with the identified vulnerabilities</w:t>
      </w:r>
      <w:ins w:id="89" w:author="Michael Oki" w:date="2024-04-23T14:23:00Z">
        <w:r w:rsidR="00F526C5">
          <w:rPr>
            <w:rFonts w:ascii="Times New Roman" w:hAnsi="Times New Roman" w:cs="Times New Roman"/>
          </w:rPr>
          <w:t xml:space="preserve"> </w:t>
        </w:r>
      </w:ins>
      <w:del w:id="90" w:author="Michael Oki" w:date="2024-04-23T14:23:00Z">
        <w:r w:rsidR="00AE75EC" w:rsidDel="00F526C5">
          <w:rPr>
            <w:rFonts w:ascii="Times New Roman" w:hAnsi="Times New Roman" w:cs="Times New Roman"/>
          </w:rPr>
          <w:delText xml:space="preserve">, </w:delText>
        </w:r>
      </w:del>
      <w:r w:rsidR="00AE75EC">
        <w:rPr>
          <w:rFonts w:ascii="Times New Roman" w:hAnsi="Times New Roman" w:cs="Times New Roman"/>
        </w:rPr>
        <w:t>and assign</w:t>
      </w:r>
      <w:del w:id="91" w:author="Michael Oki" w:date="2024-04-23T14:23:00Z">
        <w:r w:rsidR="00AE75EC" w:rsidDel="008A46E8">
          <w:rPr>
            <w:rFonts w:ascii="Times New Roman" w:hAnsi="Times New Roman" w:cs="Times New Roman"/>
          </w:rPr>
          <w:delText>ed</w:delText>
        </w:r>
      </w:del>
      <w:r w:rsidR="00B847E2">
        <w:rPr>
          <w:rFonts w:ascii="Times New Roman" w:hAnsi="Times New Roman" w:cs="Times New Roman"/>
        </w:rPr>
        <w:t xml:space="preserve"> them </w:t>
      </w:r>
      <w:del w:id="92" w:author="Michael Oki" w:date="2024-04-23T14:24:00Z">
        <w:r w:rsidR="00AE75EC" w:rsidDel="00B847E2">
          <w:rPr>
            <w:rFonts w:ascii="Times New Roman" w:hAnsi="Times New Roman" w:cs="Times New Roman"/>
          </w:rPr>
          <w:delText xml:space="preserve"> </w:delText>
        </w:r>
      </w:del>
      <w:r w:rsidR="00AE75EC">
        <w:rPr>
          <w:rFonts w:ascii="Times New Roman" w:hAnsi="Times New Roman" w:cs="Times New Roman"/>
        </w:rPr>
        <w:t>to the respective service owner</w:t>
      </w:r>
      <w:r w:rsidR="00506A45">
        <w:rPr>
          <w:rFonts w:ascii="Times New Roman" w:hAnsi="Times New Roman" w:cs="Times New Roman"/>
        </w:rPr>
        <w:t>s.</w:t>
      </w:r>
    </w:p>
    <w:p w14:paraId="04D0BF31" w14:textId="5A0EEE75" w:rsidR="001E0ACA" w:rsidRDefault="001E0ACA" w:rsidP="001E0ACA">
      <w:pPr>
        <w:pStyle w:val="ListParagraph"/>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Pr>
          <w:rFonts w:ascii="Times New Roman" w:hAnsi="Times New Roman" w:cs="Times New Roman"/>
        </w:rPr>
        <w:t>The</w:t>
      </w:r>
      <w:r w:rsidRPr="001E0ACA">
        <w:rPr>
          <w:rFonts w:ascii="Times New Roman" w:hAnsi="Times New Roman" w:cs="Times New Roman"/>
        </w:rPr>
        <w:t xml:space="preserve"> ticket should </w:t>
      </w:r>
      <w:r w:rsidR="00AE75EC">
        <w:rPr>
          <w:rFonts w:ascii="Times New Roman" w:hAnsi="Times New Roman" w:cs="Times New Roman"/>
        </w:rPr>
        <w:t>provide</w:t>
      </w:r>
      <w:r w:rsidRPr="001E0ACA">
        <w:rPr>
          <w:rFonts w:ascii="Times New Roman" w:hAnsi="Times New Roman" w:cs="Times New Roman"/>
        </w:rPr>
        <w:t xml:space="preserve"> the </w:t>
      </w:r>
      <w:r w:rsidR="00AE75EC">
        <w:rPr>
          <w:rFonts w:ascii="Times New Roman" w:hAnsi="Times New Roman" w:cs="Times New Roman"/>
        </w:rPr>
        <w:t xml:space="preserve">complete </w:t>
      </w:r>
      <w:r w:rsidRPr="001E0ACA">
        <w:rPr>
          <w:rFonts w:ascii="Times New Roman" w:hAnsi="Times New Roman" w:cs="Times New Roman"/>
        </w:rPr>
        <w:t>details of the vulnerabilities, including their severity level, description</w:t>
      </w:r>
      <w:r w:rsidR="00AE75EC">
        <w:rPr>
          <w:rFonts w:ascii="Times New Roman" w:hAnsi="Times New Roman" w:cs="Times New Roman"/>
        </w:rPr>
        <w:t xml:space="preserve">, </w:t>
      </w:r>
      <w:r w:rsidRPr="001E0ACA">
        <w:rPr>
          <w:rFonts w:ascii="Times New Roman" w:hAnsi="Times New Roman" w:cs="Times New Roman"/>
        </w:rPr>
        <w:t>and recommended remediations.</w:t>
      </w:r>
    </w:p>
    <w:p w14:paraId="1A770D01" w14:textId="0CFC7A54" w:rsidR="00AE75EC" w:rsidRPr="001E0ACA" w:rsidRDefault="00AE75EC" w:rsidP="001E0ACA">
      <w:pPr>
        <w:pStyle w:val="ListParagraph"/>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Pr>
          <w:rFonts w:ascii="Times New Roman" w:hAnsi="Times New Roman" w:cs="Times New Roman"/>
        </w:rPr>
        <w:t>Regular follow-up with the owners to ensure timely remediation of the vulnerabilities.</w:t>
      </w:r>
    </w:p>
    <w:p w14:paraId="0FA0FD8E" w14:textId="77777777" w:rsidR="001E0ACA" w:rsidRPr="001E0ACA" w:rsidRDefault="001E0ACA" w:rsidP="001E0ACA">
      <w:pPr>
        <w:pStyle w:val="ListParagraph"/>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left="1080"/>
        <w:rPr>
          <w:rFonts w:eastAsia="Times New Roman"/>
        </w:rPr>
      </w:pPr>
    </w:p>
    <w:p w14:paraId="6E6A3FFD" w14:textId="01740D75" w:rsidR="002228D5" w:rsidRDefault="002228D5" w:rsidP="002228D5">
      <w:pPr>
        <w:pStyle w:val="ListParagraph"/>
        <w:numPr>
          <w:ilvl w:val="3"/>
          <w:numId w:val="22"/>
        </w:numPr>
      </w:pPr>
      <w:r>
        <w:t xml:space="preserve">SCA </w:t>
      </w:r>
      <w:r w:rsidR="00495A4F">
        <w:t>(Softwa</w:t>
      </w:r>
      <w:r w:rsidR="00AE75EC">
        <w:t>r</w:t>
      </w:r>
      <w:r w:rsidR="00495A4F">
        <w:t>e Composition Analysis) Scan</w:t>
      </w:r>
    </w:p>
    <w:p w14:paraId="2A8EF675" w14:textId="77777777" w:rsidR="002228D5" w:rsidRDefault="002228D5" w:rsidP="00495A4F">
      <w:pPr>
        <w:pStyle w:val="ListParagraph"/>
      </w:pPr>
    </w:p>
    <w:p w14:paraId="740FCC58" w14:textId="7D6E6762" w:rsidR="00495A4F" w:rsidRPr="00AE75EC" w:rsidRDefault="00495A4F" w:rsidP="00AE75EC">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sidRPr="001E0ACA">
        <w:rPr>
          <w:rFonts w:ascii="Times New Roman" w:hAnsi="Times New Roman" w:cs="Times New Roman"/>
        </w:rPr>
        <w:t xml:space="preserve">Verify Veracode </w:t>
      </w:r>
      <w:r>
        <w:rPr>
          <w:rFonts w:ascii="Times New Roman" w:hAnsi="Times New Roman" w:cs="Times New Roman"/>
        </w:rPr>
        <w:t xml:space="preserve">SCA </w:t>
      </w:r>
      <w:r w:rsidRPr="001E0ACA">
        <w:rPr>
          <w:rFonts w:ascii="Times New Roman" w:hAnsi="Times New Roman" w:cs="Times New Roman"/>
        </w:rPr>
        <w:t xml:space="preserve">Scan Triggers Upon Any Code Commit </w:t>
      </w:r>
      <w:r w:rsidR="00AE75EC">
        <w:rPr>
          <w:rFonts w:ascii="Times New Roman" w:hAnsi="Times New Roman" w:cs="Times New Roman"/>
        </w:rPr>
        <w:t>(</w:t>
      </w:r>
      <w:r w:rsidR="00AE75EC" w:rsidRPr="00AE75EC">
        <w:rPr>
          <w:rFonts w:ascii="Times New Roman" w:hAnsi="Times New Roman" w:cs="Times New Roman"/>
          <w:i/>
          <w:iCs/>
          <w:sz w:val="22"/>
          <w:szCs w:val="22"/>
        </w:rPr>
        <w:t xml:space="preserve">should be a regular random check for </w:t>
      </w:r>
      <w:r w:rsidR="00AE75EC">
        <w:rPr>
          <w:rFonts w:ascii="Times New Roman" w:hAnsi="Times New Roman" w:cs="Times New Roman"/>
          <w:i/>
          <w:iCs/>
          <w:sz w:val="22"/>
          <w:szCs w:val="22"/>
        </w:rPr>
        <w:t>all</w:t>
      </w:r>
      <w:r w:rsidR="00AE75EC" w:rsidRPr="00AE75EC">
        <w:rPr>
          <w:rFonts w:ascii="Times New Roman" w:hAnsi="Times New Roman" w:cs="Times New Roman"/>
          <w:i/>
          <w:iCs/>
          <w:sz w:val="22"/>
          <w:szCs w:val="22"/>
        </w:rPr>
        <w:t xml:space="preserve"> services</w:t>
      </w:r>
      <w:r w:rsidR="00AE75EC">
        <w:rPr>
          <w:rFonts w:ascii="Times New Roman" w:hAnsi="Times New Roman" w:cs="Times New Roman"/>
          <w:i/>
          <w:iCs/>
          <w:sz w:val="22"/>
          <w:szCs w:val="22"/>
        </w:rPr>
        <w:t>,</w:t>
      </w:r>
      <w:r w:rsidR="00AE75EC" w:rsidRPr="00AE75EC">
        <w:rPr>
          <w:rFonts w:ascii="Times New Roman" w:hAnsi="Times New Roman" w:cs="Times New Roman"/>
          <w:i/>
          <w:iCs/>
          <w:sz w:val="22"/>
          <w:szCs w:val="22"/>
        </w:rPr>
        <w:t xml:space="preserve"> </w:t>
      </w:r>
      <w:r w:rsidR="00AE75EC">
        <w:rPr>
          <w:rFonts w:ascii="Times New Roman" w:hAnsi="Times New Roman" w:cs="Times New Roman"/>
          <w:i/>
          <w:iCs/>
          <w:sz w:val="22"/>
          <w:szCs w:val="22"/>
        </w:rPr>
        <w:t>particularly</w:t>
      </w:r>
      <w:r w:rsidR="00AE75EC" w:rsidRPr="00AE75EC">
        <w:rPr>
          <w:rFonts w:ascii="Times New Roman" w:hAnsi="Times New Roman" w:cs="Times New Roman"/>
          <w:i/>
          <w:iCs/>
          <w:sz w:val="22"/>
          <w:szCs w:val="22"/>
        </w:rPr>
        <w:t xml:space="preserve"> </w:t>
      </w:r>
      <w:r w:rsidR="00AE75EC">
        <w:rPr>
          <w:rFonts w:ascii="Times New Roman" w:hAnsi="Times New Roman" w:cs="Times New Roman"/>
          <w:i/>
          <w:iCs/>
          <w:sz w:val="22"/>
          <w:szCs w:val="22"/>
        </w:rPr>
        <w:t xml:space="preserve">for </w:t>
      </w:r>
      <w:r w:rsidR="00AE75EC" w:rsidRPr="00AE75EC">
        <w:rPr>
          <w:rFonts w:ascii="Times New Roman" w:hAnsi="Times New Roman" w:cs="Times New Roman"/>
          <w:i/>
          <w:iCs/>
          <w:sz w:val="22"/>
          <w:szCs w:val="22"/>
        </w:rPr>
        <w:t>critical services</w:t>
      </w:r>
      <w:r w:rsidR="00AE75EC">
        <w:rPr>
          <w:rFonts w:ascii="Times New Roman" w:hAnsi="Times New Roman" w:cs="Times New Roman"/>
        </w:rPr>
        <w:t>)</w:t>
      </w:r>
    </w:p>
    <w:p w14:paraId="1D1F3026" w14:textId="10529506" w:rsidR="00495A4F" w:rsidRPr="001E0ACA" w:rsidRDefault="00495A4F" w:rsidP="00495A4F">
      <w:pPr>
        <w:pStyle w:val="ListParagraph"/>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sidRPr="001E0ACA">
        <w:rPr>
          <w:rFonts w:ascii="Times New Roman" w:hAnsi="Times New Roman" w:cs="Times New Roman"/>
        </w:rPr>
        <w:t>This step involves ensuring that the Veracode</w:t>
      </w:r>
      <w:r w:rsidR="00AE75EC">
        <w:rPr>
          <w:rFonts w:ascii="Times New Roman" w:hAnsi="Times New Roman" w:cs="Times New Roman"/>
        </w:rPr>
        <w:t xml:space="preserve"> SCA</w:t>
      </w:r>
      <w:r w:rsidRPr="001E0ACA">
        <w:rPr>
          <w:rFonts w:ascii="Times New Roman" w:hAnsi="Times New Roman" w:cs="Times New Roman"/>
        </w:rPr>
        <w:t xml:space="preserve"> scans are triggered automatically whenever there is a code commit</w:t>
      </w:r>
      <w:r>
        <w:rPr>
          <w:rFonts w:ascii="Times New Roman" w:hAnsi="Times New Roman" w:cs="Times New Roman"/>
        </w:rPr>
        <w:t xml:space="preserve">. </w:t>
      </w:r>
    </w:p>
    <w:p w14:paraId="5086F619" w14:textId="77777777" w:rsidR="00495A4F" w:rsidRDefault="00495A4F" w:rsidP="00495A4F">
      <w:pPr>
        <w:pStyle w:val="ListParagraph"/>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sidRPr="001E0ACA">
        <w:rPr>
          <w:rFonts w:ascii="Times New Roman" w:hAnsi="Times New Roman" w:cs="Times New Roman"/>
        </w:rPr>
        <w:t>Verification of the successful execution of Veracode scans is done through the Veracode platform, which provides insights into scan results and their status.</w:t>
      </w:r>
    </w:p>
    <w:p w14:paraId="649C042E" w14:textId="77777777" w:rsidR="00495A4F" w:rsidRPr="001E0ACA" w:rsidRDefault="00495A4F" w:rsidP="00495A4F">
      <w:pPr>
        <w:pStyle w:val="ListParagraph"/>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left="1800"/>
        <w:rPr>
          <w:rFonts w:ascii="Times New Roman" w:hAnsi="Times New Roman" w:cs="Times New Roman"/>
        </w:rPr>
      </w:pPr>
    </w:p>
    <w:p w14:paraId="50595684" w14:textId="4D354260" w:rsidR="00495A4F" w:rsidRDefault="00495A4F" w:rsidP="00495A4F">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sidRPr="001E0ACA">
        <w:rPr>
          <w:rFonts w:ascii="Times New Roman" w:hAnsi="Times New Roman" w:cs="Times New Roman"/>
        </w:rPr>
        <w:t xml:space="preserve">Review and confirm </w:t>
      </w:r>
      <w:proofErr w:type="gramStart"/>
      <w:r w:rsidRPr="001E0ACA">
        <w:rPr>
          <w:rFonts w:ascii="Times New Roman" w:hAnsi="Times New Roman" w:cs="Times New Roman"/>
        </w:rPr>
        <w:t>finding</w:t>
      </w:r>
      <w:r w:rsidR="00506A45">
        <w:rPr>
          <w:rFonts w:ascii="Times New Roman" w:hAnsi="Times New Roman" w:cs="Times New Roman"/>
        </w:rPr>
        <w:t>s</w:t>
      </w:r>
      <w:proofErr w:type="gramEnd"/>
    </w:p>
    <w:p w14:paraId="0E58DED2" w14:textId="44D25353" w:rsidR="00495A4F" w:rsidRPr="001E0ACA" w:rsidRDefault="00495A4F" w:rsidP="00495A4F">
      <w:pPr>
        <w:pStyle w:val="ListParagraph"/>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sidRPr="001E0ACA">
        <w:rPr>
          <w:rFonts w:ascii="Times New Roman" w:hAnsi="Times New Roman" w:cs="Times New Roman"/>
        </w:rPr>
        <w:t xml:space="preserve">Navigate to the </w:t>
      </w:r>
      <w:r w:rsidR="00464DF3">
        <w:rPr>
          <w:rFonts w:ascii="Times New Roman" w:hAnsi="Times New Roman" w:cs="Times New Roman"/>
        </w:rPr>
        <w:t>DefectDojo</w:t>
      </w:r>
      <w:r w:rsidRPr="001E0ACA">
        <w:rPr>
          <w:rFonts w:ascii="Times New Roman" w:hAnsi="Times New Roman" w:cs="Times New Roman"/>
        </w:rPr>
        <w:t xml:space="preserve"> portal, a platform used for managing security findings and vulnerabilities.</w:t>
      </w:r>
    </w:p>
    <w:p w14:paraId="0268E21A" w14:textId="77777777" w:rsidR="00495A4F" w:rsidRPr="001E0ACA" w:rsidRDefault="00495A4F" w:rsidP="00495A4F">
      <w:pPr>
        <w:pStyle w:val="ListParagraph"/>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sidRPr="001E0ACA">
        <w:rPr>
          <w:rFonts w:ascii="Times New Roman" w:hAnsi="Times New Roman" w:cs="Times New Roman"/>
        </w:rPr>
        <w:lastRenderedPageBreak/>
        <w:t>Filter the findings based on the application or service that was recently scanned by Veracode.</w:t>
      </w:r>
    </w:p>
    <w:p w14:paraId="0CB6C1AF" w14:textId="77777777" w:rsidR="00495A4F" w:rsidRPr="001E0ACA" w:rsidRDefault="00495A4F" w:rsidP="00495A4F">
      <w:pPr>
        <w:pStyle w:val="ListParagraph"/>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sidRPr="001E0ACA">
        <w:rPr>
          <w:rFonts w:ascii="Times New Roman" w:hAnsi="Times New Roman" w:cs="Times New Roman"/>
        </w:rPr>
        <w:t>Assess all the security findings categorized as Critical, High, and Medium.</w:t>
      </w:r>
    </w:p>
    <w:p w14:paraId="29A2D7A0" w14:textId="77777777" w:rsidR="00495A4F" w:rsidRPr="001E0ACA" w:rsidRDefault="00495A4F" w:rsidP="00495A4F">
      <w:pPr>
        <w:pStyle w:val="ListParagraph"/>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left="1800"/>
        <w:rPr>
          <w:rFonts w:ascii="Times New Roman" w:hAnsi="Times New Roman" w:cs="Times New Roman"/>
        </w:rPr>
      </w:pPr>
    </w:p>
    <w:p w14:paraId="6736EE70" w14:textId="3091C8B5" w:rsidR="00495A4F" w:rsidRPr="00AE75EC" w:rsidRDefault="00AE75EC" w:rsidP="00495A4F">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lang w:val="en-NL"/>
        </w:rPr>
      </w:pPr>
      <w:r>
        <w:rPr>
          <w:rFonts w:ascii="Times New Roman" w:hAnsi="Times New Roman" w:cs="Times New Roman"/>
        </w:rPr>
        <w:t xml:space="preserve">Report on a monthly basis via </w:t>
      </w:r>
      <w:proofErr w:type="gramStart"/>
      <w:r>
        <w:rPr>
          <w:rFonts w:ascii="Times New Roman" w:hAnsi="Times New Roman" w:cs="Times New Roman"/>
        </w:rPr>
        <w:t>Jira</w:t>
      </w:r>
      <w:proofErr w:type="gramEnd"/>
    </w:p>
    <w:p w14:paraId="74886B99" w14:textId="64D385A0" w:rsidR="00AE75EC" w:rsidRPr="001E0ACA" w:rsidRDefault="00AE75EC" w:rsidP="00AE75EC">
      <w:pPr>
        <w:pStyle w:val="ListParagraph"/>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lang w:val="en-NL"/>
        </w:rPr>
      </w:pPr>
      <w:r>
        <w:rPr>
          <w:rFonts w:ascii="Times New Roman" w:hAnsi="Times New Roman" w:cs="Times New Roman"/>
          <w:lang w:val="en-NL"/>
        </w:rPr>
        <w:t>Maintain a list of all SCA vulnerabilities identified within a specific month for application. (</w:t>
      </w:r>
      <w:r w:rsidRPr="00AE75EC">
        <w:rPr>
          <w:rFonts w:ascii="Times New Roman" w:hAnsi="Times New Roman" w:cs="Times New Roman"/>
          <w:i/>
          <w:iCs/>
          <w:sz w:val="22"/>
          <w:szCs w:val="22"/>
        </w:rPr>
        <w:t>Current reporting is based on month wise, and all the findings are listed in spreadsheet for respective application</w:t>
      </w:r>
      <w:r>
        <w:rPr>
          <w:rFonts w:ascii="Times New Roman" w:hAnsi="Times New Roman" w:cs="Times New Roman"/>
        </w:rPr>
        <w:t>)</w:t>
      </w:r>
    </w:p>
    <w:p w14:paraId="28962B47" w14:textId="745E9DE2" w:rsidR="003F27C4" w:rsidRPr="003F27C4" w:rsidRDefault="00495A4F" w:rsidP="003F27C4">
      <w:pPr>
        <w:pStyle w:val="ListParagraph"/>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sidRPr="001E0ACA">
        <w:rPr>
          <w:rFonts w:ascii="Times New Roman" w:hAnsi="Times New Roman" w:cs="Times New Roman"/>
        </w:rPr>
        <w:t>Create Jira tickets with the</w:t>
      </w:r>
      <w:r w:rsidR="00AE75EC">
        <w:rPr>
          <w:rFonts w:ascii="Times New Roman" w:hAnsi="Times New Roman" w:cs="Times New Roman"/>
        </w:rPr>
        <w:t xml:space="preserve"> above</w:t>
      </w:r>
      <w:r w:rsidRPr="001E0ACA">
        <w:rPr>
          <w:rFonts w:ascii="Times New Roman" w:hAnsi="Times New Roman" w:cs="Times New Roman"/>
        </w:rPr>
        <w:t xml:space="preserve"> identified</w:t>
      </w:r>
      <w:r w:rsidR="003F27C4">
        <w:rPr>
          <w:rFonts w:ascii="Times New Roman" w:hAnsi="Times New Roman" w:cs="Times New Roman"/>
        </w:rPr>
        <w:t xml:space="preserve"> SCA</w:t>
      </w:r>
      <w:r w:rsidRPr="001E0ACA">
        <w:rPr>
          <w:rFonts w:ascii="Times New Roman" w:hAnsi="Times New Roman" w:cs="Times New Roman"/>
        </w:rPr>
        <w:t xml:space="preserve"> vulnerabilities</w:t>
      </w:r>
      <w:del w:id="93" w:author="Michael Oki" w:date="2024-04-23T14:26:00Z">
        <w:r w:rsidR="00AE75EC" w:rsidDel="00EC26B1">
          <w:rPr>
            <w:rFonts w:ascii="Times New Roman" w:hAnsi="Times New Roman" w:cs="Times New Roman"/>
          </w:rPr>
          <w:delText>,</w:delText>
        </w:r>
      </w:del>
      <w:r w:rsidR="00AE75EC">
        <w:rPr>
          <w:rFonts w:ascii="Times New Roman" w:hAnsi="Times New Roman" w:cs="Times New Roman"/>
        </w:rPr>
        <w:t xml:space="preserve"> and assign</w:t>
      </w:r>
      <w:del w:id="94" w:author="Michael Oki" w:date="2024-04-23T14:26:00Z">
        <w:r w:rsidR="00AE75EC" w:rsidDel="00310595">
          <w:rPr>
            <w:rFonts w:ascii="Times New Roman" w:hAnsi="Times New Roman" w:cs="Times New Roman"/>
          </w:rPr>
          <w:delText>ed</w:delText>
        </w:r>
      </w:del>
      <w:r w:rsidR="00AE75EC">
        <w:rPr>
          <w:rFonts w:ascii="Times New Roman" w:hAnsi="Times New Roman" w:cs="Times New Roman"/>
        </w:rPr>
        <w:t xml:space="preserve"> </w:t>
      </w:r>
      <w:r w:rsidR="00EC26B1">
        <w:rPr>
          <w:rFonts w:ascii="Times New Roman" w:hAnsi="Times New Roman" w:cs="Times New Roman"/>
        </w:rPr>
        <w:t xml:space="preserve">them </w:t>
      </w:r>
      <w:r w:rsidR="00AE75EC">
        <w:rPr>
          <w:rFonts w:ascii="Times New Roman" w:hAnsi="Times New Roman" w:cs="Times New Roman"/>
        </w:rPr>
        <w:t>to the respective owners.</w:t>
      </w:r>
    </w:p>
    <w:p w14:paraId="3BC1D1CA" w14:textId="4AF64C16" w:rsidR="0021059B" w:rsidRDefault="00495A4F" w:rsidP="0021059B">
      <w:pPr>
        <w:pStyle w:val="ListParagraph"/>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Pr>
          <w:rFonts w:ascii="Times New Roman" w:hAnsi="Times New Roman" w:cs="Times New Roman"/>
        </w:rPr>
        <w:t>The</w:t>
      </w:r>
      <w:r w:rsidRPr="001E0ACA">
        <w:rPr>
          <w:rFonts w:ascii="Times New Roman" w:hAnsi="Times New Roman" w:cs="Times New Roman"/>
        </w:rPr>
        <w:t xml:space="preserve"> ticket should </w:t>
      </w:r>
      <w:r w:rsidR="00AE75EC">
        <w:rPr>
          <w:rFonts w:ascii="Times New Roman" w:hAnsi="Times New Roman" w:cs="Times New Roman"/>
        </w:rPr>
        <w:t>provide</w:t>
      </w:r>
      <w:r w:rsidRPr="001E0ACA">
        <w:rPr>
          <w:rFonts w:ascii="Times New Roman" w:hAnsi="Times New Roman" w:cs="Times New Roman"/>
        </w:rPr>
        <w:t xml:space="preserve"> the details of the vulnerabilities, including their severity level, description, and recommended remediations.</w:t>
      </w:r>
    </w:p>
    <w:p w14:paraId="66A138C1" w14:textId="10B9E5F7" w:rsidR="0021059B" w:rsidRPr="0021059B" w:rsidRDefault="0021059B" w:rsidP="0021059B">
      <w:pPr>
        <w:pStyle w:val="ListParagraph"/>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Pr>
          <w:rFonts w:ascii="Times New Roman" w:hAnsi="Times New Roman" w:cs="Times New Roman"/>
        </w:rPr>
        <w:t>Regular follow-up with the owners to ensure timely remediation of the vulnerabilities.</w:t>
      </w:r>
    </w:p>
    <w:p w14:paraId="4FB9CD08" w14:textId="77777777" w:rsidR="0021059B" w:rsidRPr="0021059B" w:rsidRDefault="0021059B" w:rsidP="0021059B">
      <w:pPr>
        <w:pStyle w:val="ListParagraph"/>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left="1800"/>
        <w:rPr>
          <w:rFonts w:ascii="Times New Roman" w:hAnsi="Times New Roman" w:cs="Times New Roman"/>
        </w:rPr>
      </w:pPr>
    </w:p>
    <w:p w14:paraId="7B6BDF47" w14:textId="3B639A35" w:rsidR="0021059B" w:rsidRPr="0021059B" w:rsidRDefault="0021059B" w:rsidP="0021059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imes New Roman" w:hAnsi="Times New Roman" w:cs="Times New Roman"/>
        </w:rPr>
      </w:pPr>
      <w:r w:rsidRPr="0021059B">
        <w:rPr>
          <w:rFonts w:ascii="Times New Roman" w:hAnsi="Times New Roman" w:cs="Times New Roman"/>
          <w:b/>
          <w:bCs/>
        </w:rPr>
        <w:t>Note</w:t>
      </w:r>
      <w:r w:rsidRPr="0021059B">
        <w:rPr>
          <w:rFonts w:ascii="Times New Roman" w:hAnsi="Times New Roman" w:cs="Times New Roman"/>
        </w:rPr>
        <w:t xml:space="preserve">: </w:t>
      </w:r>
      <w:r>
        <w:rPr>
          <w:rFonts w:ascii="Times New Roman" w:hAnsi="Times New Roman" w:cs="Times New Roman"/>
        </w:rPr>
        <w:t xml:space="preserve">This </w:t>
      </w:r>
      <w:r w:rsidRPr="0021059B">
        <w:rPr>
          <w:rFonts w:ascii="Times New Roman" w:hAnsi="Times New Roman" w:cs="Times New Roman"/>
        </w:rPr>
        <w:t xml:space="preserve">Regular random verification and findings review ensure that all security findings </w:t>
      </w:r>
      <w:r>
        <w:rPr>
          <w:rFonts w:ascii="Times New Roman" w:hAnsi="Times New Roman" w:cs="Times New Roman"/>
        </w:rPr>
        <w:t xml:space="preserve">from SAST and SCA scans </w:t>
      </w:r>
      <w:r w:rsidRPr="0021059B">
        <w:rPr>
          <w:rFonts w:ascii="Times New Roman" w:hAnsi="Times New Roman" w:cs="Times New Roman"/>
        </w:rPr>
        <w:t xml:space="preserve">are accurately reported into </w:t>
      </w:r>
      <w:r w:rsidR="00464DF3">
        <w:rPr>
          <w:rFonts w:ascii="Times New Roman" w:hAnsi="Times New Roman" w:cs="Times New Roman"/>
        </w:rPr>
        <w:t>DefectDojo</w:t>
      </w:r>
      <w:r w:rsidRPr="0021059B">
        <w:rPr>
          <w:rFonts w:ascii="Times New Roman" w:hAnsi="Times New Roman" w:cs="Times New Roman"/>
        </w:rPr>
        <w:t>, as well as that the Veracode integration in the pipeline is working as expected</w:t>
      </w:r>
      <w:ins w:id="95" w:author="Michael Oki" w:date="2024-04-23T14:27:00Z">
        <w:r w:rsidR="00256F01">
          <w:rPr>
            <w:rFonts w:ascii="Times New Roman" w:hAnsi="Times New Roman" w:cs="Times New Roman"/>
          </w:rPr>
          <w:t>.</w:t>
        </w:r>
      </w:ins>
    </w:p>
    <w:p w14:paraId="0E0D51AF" w14:textId="77777777" w:rsidR="00400928" w:rsidRDefault="00400928" w:rsidP="00400928"/>
    <w:p w14:paraId="01066FA9" w14:textId="4DA933CF" w:rsidR="00400928" w:rsidRPr="00400928" w:rsidDel="00400928" w:rsidRDefault="00400928">
      <w:pPr>
        <w:rPr>
          <w:del w:id="96" w:author="Shraddha Tugnawat" w:date="2024-03-29T10:56:00Z"/>
        </w:rPr>
        <w:pPrChange w:id="97" w:author="Shraddha Tugnawat" w:date="2024-03-29T10:56:00Z">
          <w:pPr>
            <w:pStyle w:val="Heading1"/>
            <w:numPr>
              <w:numId w:val="4"/>
            </w:numPr>
            <w:jc w:val="both"/>
          </w:pPr>
        </w:pPrChange>
      </w:pPr>
    </w:p>
    <w:p w14:paraId="6738A1BB" w14:textId="6429B43B" w:rsidR="72344169" w:rsidRPr="0023425A" w:rsidDel="00400928" w:rsidRDefault="0023425A" w:rsidP="0023425A">
      <w:pPr>
        <w:pStyle w:val="Heading1"/>
        <w:numPr>
          <w:ilvl w:val="1"/>
          <w:numId w:val="4"/>
        </w:numPr>
        <w:ind w:firstLine="349"/>
        <w:jc w:val="both"/>
        <w:rPr>
          <w:del w:id="98" w:author="Shraddha Tugnawat" w:date="2024-03-29T10:56:00Z"/>
          <w:color w:val="54E7EE"/>
        </w:rPr>
      </w:pPr>
      <w:del w:id="99" w:author="Shraddha Tugnawat" w:date="2024-03-29T10:56:00Z">
        <w:r w:rsidDel="00400928">
          <w:rPr>
            <w:color w:val="54E7EE"/>
          </w:rPr>
          <w:delText>Sub-</w:delText>
        </w:r>
        <w:r w:rsidR="72344169" w:rsidRPr="0023425A" w:rsidDel="00400928">
          <w:rPr>
            <w:color w:val="54E7EE"/>
          </w:rPr>
          <w:delText>Title</w:delText>
        </w:r>
      </w:del>
    </w:p>
    <w:p w14:paraId="1FD334F9" w14:textId="6C6EBF93" w:rsidR="0023425A" w:rsidDel="00400928" w:rsidRDefault="0023425A" w:rsidP="1D9322AA">
      <w:pPr>
        <w:pStyle w:val="Heading1"/>
        <w:numPr>
          <w:ilvl w:val="0"/>
          <w:numId w:val="4"/>
        </w:numPr>
        <w:jc w:val="both"/>
        <w:rPr>
          <w:del w:id="100" w:author="Shraddha Tugnawat" w:date="2024-03-29T10:59:00Z"/>
        </w:rPr>
      </w:pPr>
      <w:del w:id="101" w:author="Shraddha Tugnawat" w:date="2024-03-29T10:59:00Z">
        <w:r w:rsidDel="00400928">
          <w:delText>Title</w:delText>
        </w:r>
      </w:del>
    </w:p>
    <w:p w14:paraId="143C61F0" w14:textId="7065C371" w:rsidR="72344169" w:rsidRPr="0023425A" w:rsidDel="00400928" w:rsidRDefault="0023425A" w:rsidP="0023425A">
      <w:pPr>
        <w:pStyle w:val="Heading1"/>
        <w:numPr>
          <w:ilvl w:val="1"/>
          <w:numId w:val="4"/>
        </w:numPr>
        <w:ind w:firstLine="349"/>
        <w:jc w:val="both"/>
        <w:rPr>
          <w:del w:id="102" w:author="Shraddha Tugnawat" w:date="2024-03-29T10:59:00Z"/>
          <w:color w:val="54E7EE"/>
        </w:rPr>
      </w:pPr>
      <w:del w:id="103" w:author="Shraddha Tugnawat" w:date="2024-03-29T10:59:00Z">
        <w:r w:rsidDel="00400928">
          <w:rPr>
            <w:color w:val="54E7EE"/>
          </w:rPr>
          <w:delText>Sub-</w:delText>
        </w:r>
        <w:r w:rsidR="72344169" w:rsidRPr="0023425A" w:rsidDel="00400928">
          <w:rPr>
            <w:color w:val="54E7EE"/>
          </w:rPr>
          <w:delText>Title</w:delText>
        </w:r>
      </w:del>
    </w:p>
    <w:p w14:paraId="59FBD42E" w14:textId="77777777" w:rsidR="0023425A" w:rsidRPr="0023425A" w:rsidDel="00400928" w:rsidRDefault="0023425A">
      <w:pPr>
        <w:rPr>
          <w:del w:id="104" w:author="Shraddha Tugnawat" w:date="2024-03-29T10:59:00Z"/>
        </w:rPr>
      </w:pPr>
    </w:p>
    <w:p w14:paraId="204E1309" w14:textId="77777777" w:rsidR="002E554E" w:rsidRPr="00B57106" w:rsidRDefault="002E554E">
      <w:pPr>
        <w:jc w:val="both"/>
      </w:pPr>
      <w:bookmarkStart w:id="105" w:name="_Toc48647072"/>
      <w:bookmarkStart w:id="106" w:name="_Toc48647073"/>
      <w:bookmarkEnd w:id="105"/>
      <w:bookmarkEnd w:id="106"/>
    </w:p>
    <w:p w14:paraId="2A7DBB3D" w14:textId="3EDAD654" w:rsidR="0086641F" w:rsidRDefault="007263CA" w:rsidP="002E685A">
      <w:pPr>
        <w:pStyle w:val="Heading1"/>
        <w:numPr>
          <w:ilvl w:val="0"/>
          <w:numId w:val="22"/>
        </w:numPr>
        <w:jc w:val="both"/>
        <w:rPr>
          <w:ins w:id="107" w:author="Shraddha Tugnawat" w:date="2024-03-29T11:01:00Z"/>
        </w:rPr>
      </w:pPr>
      <w:bookmarkStart w:id="108" w:name="_Toc164761279"/>
      <w:r>
        <w:t>Related Standards, Policies and Processes</w:t>
      </w:r>
      <w:bookmarkEnd w:id="108"/>
    </w:p>
    <w:p w14:paraId="18124B0E" w14:textId="3256BF42" w:rsidR="00400928" w:rsidRDefault="00400928">
      <w:pPr>
        <w:pStyle w:val="ListParagraph"/>
        <w:numPr>
          <w:ilvl w:val="0"/>
          <w:numId w:val="20"/>
        </w:numPr>
      </w:pPr>
      <w:ins w:id="109" w:author="Shraddha Tugnawat" w:date="2024-03-29T11:01:00Z">
        <w:r>
          <w:fldChar w:fldCharType="begin"/>
        </w:r>
      </w:ins>
      <w:r w:rsidR="00556B80">
        <w:instrText>HYPERLINK "file:///wiki/spaces/IT/pages/1120931331/Infrastructure+Vulnerability+Management+Procedure"</w:instrText>
      </w:r>
      <w:ins w:id="110" w:author="Shraddha Tugnawat" w:date="2024-03-29T11:01:00Z">
        <w:r>
          <w:fldChar w:fldCharType="separate"/>
        </w:r>
      </w:ins>
      <w:r w:rsidR="00556B80">
        <w:rPr>
          <w:rStyle w:val="Hyperlink"/>
        </w:rPr>
        <w:t>Vulnerability Management Procedure</w:t>
      </w:r>
      <w:ins w:id="111" w:author="Shraddha Tugnawat" w:date="2024-03-29T11:01:00Z">
        <w:r>
          <w:fldChar w:fldCharType="end"/>
        </w:r>
      </w:ins>
    </w:p>
    <w:p w14:paraId="28BCEBBF" w14:textId="4D3ED417" w:rsidR="00801F7E" w:rsidRDefault="00131845" w:rsidP="00801F7E">
      <w:pPr>
        <w:pStyle w:val="ListParagraph"/>
        <w:numPr>
          <w:ilvl w:val="0"/>
          <w:numId w:val="20"/>
        </w:numPr>
      </w:pPr>
      <w:hyperlink r:id="rId16" w:history="1">
        <w:r w:rsidR="00801F7E" w:rsidRPr="00801F7E">
          <w:rPr>
            <w:rStyle w:val="Hyperlink"/>
          </w:rPr>
          <w:t>Information Security Policy</w:t>
        </w:r>
      </w:hyperlink>
    </w:p>
    <w:p w14:paraId="4A95E701" w14:textId="6E530D94" w:rsidR="00801F7E" w:rsidRDefault="00131845" w:rsidP="00801F7E">
      <w:pPr>
        <w:pStyle w:val="ListParagraph"/>
        <w:numPr>
          <w:ilvl w:val="0"/>
          <w:numId w:val="20"/>
        </w:numPr>
      </w:pPr>
      <w:hyperlink r:id="rId17" w:history="1">
        <w:r w:rsidR="00801F7E" w:rsidRPr="00801F7E">
          <w:rPr>
            <w:rStyle w:val="Hyperlink"/>
          </w:rPr>
          <w:t>Secure Development Policy</w:t>
        </w:r>
      </w:hyperlink>
    </w:p>
    <w:p w14:paraId="280DCCD9" w14:textId="77777777" w:rsidR="00801F7E" w:rsidRPr="00400928" w:rsidRDefault="00801F7E" w:rsidP="00801F7E">
      <w:pPr>
        <w:ind w:left="360"/>
      </w:pPr>
    </w:p>
    <w:p w14:paraId="3484D21A" w14:textId="42DDD059" w:rsidR="0086641F" w:rsidRPr="00BF20DB" w:rsidRDefault="0086641F">
      <w:pPr>
        <w:jc w:val="both"/>
      </w:pPr>
    </w:p>
    <w:p w14:paraId="39247A38" w14:textId="77777777" w:rsidR="00127A7A" w:rsidDel="00400928" w:rsidRDefault="00127A7A" w:rsidP="00A8312F">
      <w:pPr>
        <w:pStyle w:val="ListParagraph"/>
        <w:ind w:left="426"/>
        <w:jc w:val="both"/>
        <w:rPr>
          <w:del w:id="112" w:author="Shraddha Tugnawat" w:date="2024-03-29T11:01:00Z"/>
        </w:rPr>
      </w:pPr>
    </w:p>
    <w:p w14:paraId="107D7403" w14:textId="44E51C10" w:rsidR="00C55735" w:rsidRPr="00C55735" w:rsidDel="00400928" w:rsidRDefault="007263CA" w:rsidP="1D9322AA">
      <w:pPr>
        <w:pStyle w:val="Heading1"/>
        <w:numPr>
          <w:ilvl w:val="0"/>
          <w:numId w:val="4"/>
        </w:numPr>
        <w:jc w:val="both"/>
        <w:textAlignment w:val="baseline"/>
        <w:rPr>
          <w:del w:id="113" w:author="Shraddha Tugnawat" w:date="2024-03-29T11:01:00Z"/>
          <w:rFonts w:eastAsia="Times New Roman"/>
          <w:lang w:eastAsia="zh-TW"/>
        </w:rPr>
      </w:pPr>
      <w:del w:id="114" w:author="Shraddha Tugnawat" w:date="2024-03-29T11:01:00Z">
        <w:r w:rsidDel="00400928">
          <w:delText>Definitions and Terms</w:delText>
        </w:r>
      </w:del>
    </w:p>
    <w:p w14:paraId="338E8F71" w14:textId="219545AA" w:rsidR="67A40B92" w:rsidRDefault="67A40B92" w:rsidP="67A40B92"/>
    <w:p w14:paraId="2C6FB1CB" w14:textId="56FEE107" w:rsidR="00C55735" w:rsidRPr="00C55735" w:rsidDel="00400928" w:rsidRDefault="39D83169">
      <w:pPr>
        <w:pStyle w:val="Heading1"/>
        <w:numPr>
          <w:ilvl w:val="0"/>
          <w:numId w:val="4"/>
        </w:numPr>
        <w:jc w:val="both"/>
        <w:textAlignment w:val="baseline"/>
        <w:rPr>
          <w:del w:id="115" w:author="Shraddha Tugnawat" w:date="2024-03-29T11:01:00Z"/>
          <w:rFonts w:eastAsia="Times New Roman"/>
          <w:lang w:eastAsia="zh-TW"/>
        </w:rPr>
      </w:pPr>
      <w:del w:id="116" w:author="Shraddha Tugnawat" w:date="2024-03-29T11:01:00Z">
        <w:r w:rsidRPr="67A40B92" w:rsidDel="00400928">
          <w:rPr>
            <w:rFonts w:eastAsia="Times New Roman"/>
            <w:lang w:eastAsia="zh-TW"/>
          </w:rPr>
          <w:delText>Appendix  </w:delText>
        </w:r>
      </w:del>
    </w:p>
    <w:p w14:paraId="5404877F" w14:textId="30CC8975"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beforeAutospacing="1" w:afterAutospacing="1"/>
        <w:jc w:val="both"/>
        <w:textAlignment w:val="baseline"/>
        <w:outlineLvl w:val="0"/>
        <w:rPr>
          <w:del w:id="117" w:author="Shraddha Tugnawat" w:date="2024-03-29T11:01:00Z"/>
          <w:rFonts w:ascii="Segoe UI" w:eastAsia="Times New Roman" w:hAnsi="Segoe UI" w:cs="Segoe UI"/>
          <w:sz w:val="18"/>
          <w:szCs w:val="18"/>
          <w:lang w:eastAsia="zh-TW"/>
        </w:rPr>
        <w:pPrChange w:id="118" w:author="Shraddha Tugnawat" w:date="2024-03-29T11:01:00Z">
          <w:pPr>
            <w:pBdr>
              <w:top w:val="none" w:sz="0" w:space="0" w:color="auto"/>
              <w:left w:val="none" w:sz="0" w:space="0" w:color="auto"/>
              <w:bottom w:val="none" w:sz="0" w:space="0" w:color="auto"/>
              <w:right w:val="none" w:sz="0" w:space="0" w:color="auto"/>
              <w:between w:val="none" w:sz="0" w:space="0" w:color="auto"/>
            </w:pBdr>
            <w:spacing w:beforeAutospacing="1" w:afterAutospacing="1"/>
            <w:textAlignment w:val="baseline"/>
          </w:pPr>
        </w:pPrChange>
      </w:pPr>
      <w:del w:id="119" w:author="Shraddha Tugnawat" w:date="2024-03-29T11:01:00Z">
        <w:r w:rsidRPr="00C55735" w:rsidDel="00400928">
          <w:rPr>
            <w:rFonts w:eastAsia="Times New Roman"/>
            <w:lang w:eastAsia="zh-TW"/>
          </w:rPr>
          <w:delText xml:space="preserve">Table </w:delText>
        </w:r>
        <w:r w:rsidRPr="00C55735" w:rsidDel="00400928">
          <w:rPr>
            <w:rFonts w:eastAsia="Times New Roman"/>
            <w:lang w:val="en-US" w:eastAsia="zh-TW"/>
          </w:rPr>
          <w:delText>1</w:delText>
        </w:r>
        <w:r w:rsidRPr="00C55735" w:rsidDel="00400928">
          <w:rPr>
            <w:rFonts w:eastAsia="Times New Roman"/>
            <w:lang w:eastAsia="zh-TW"/>
          </w:rPr>
          <w:delText xml:space="preserve"> - RACI Table (Responsible, Accountable, Consulted, Informed)  </w:delText>
        </w:r>
      </w:del>
    </w:p>
    <w:tbl>
      <w:tblPr>
        <w:tblW w:w="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1185"/>
        <w:gridCol w:w="1125"/>
        <w:gridCol w:w="1125"/>
        <w:gridCol w:w="705"/>
        <w:gridCol w:w="1410"/>
        <w:gridCol w:w="960"/>
        <w:gridCol w:w="1035"/>
      </w:tblGrid>
      <w:tr w:rsidR="00C55735" w:rsidRPr="00C55735" w:rsidDel="00400928" w14:paraId="59E398ED" w14:textId="4F810E1C" w:rsidTr="67A40B92">
        <w:trPr>
          <w:trHeight w:val="795"/>
          <w:del w:id="120" w:author="Shraddha Tugnawat" w:date="2024-03-29T11:01:00Z"/>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CCEE94E" w14:textId="7C2D9D86"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21" w:author="Shraddha Tugnawat" w:date="2024-03-29T11:01:00Z"/>
                <w:rFonts w:ascii="Times New Roman" w:eastAsia="Times New Roman" w:hAnsi="Times New Roman" w:cs="Times New Roman"/>
                <w:lang w:eastAsia="zh-TW"/>
              </w:rPr>
              <w:pPrChange w:id="122"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123" w:author="Shraddha Tugnawat" w:date="2024-03-29T11:01:00Z">
              <w:r w:rsidRPr="00C55735" w:rsidDel="00400928">
                <w:rPr>
                  <w:rFonts w:eastAsia="Times New Roman"/>
                  <w:lang w:eastAsia="zh-TW"/>
                </w:rPr>
                <w:delText> </w:delText>
              </w:r>
            </w:del>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8D92AD4" w14:textId="2C8E53C0"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24" w:author="Shraddha Tugnawat" w:date="2024-03-29T11:01:00Z"/>
                <w:rFonts w:ascii="Times New Roman" w:eastAsia="Times New Roman" w:hAnsi="Times New Roman" w:cs="Times New Roman"/>
                <w:lang w:eastAsia="zh-TW"/>
              </w:rPr>
              <w:pPrChange w:id="125"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126" w:author="Shraddha Tugnawat" w:date="2024-03-29T11:01:00Z">
              <w:r w:rsidRPr="00C55735" w:rsidDel="00400928">
                <w:rPr>
                  <w:rFonts w:eastAsia="Times New Roman"/>
                  <w:lang w:eastAsia="zh-TW"/>
                </w:rPr>
                <w:delText>Related Parties  </w:delText>
              </w:r>
            </w:del>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E4CEA84" w14:textId="2019809A"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27" w:author="Shraddha Tugnawat" w:date="2024-03-29T11:01:00Z"/>
                <w:rFonts w:ascii="Times New Roman" w:eastAsia="Times New Roman" w:hAnsi="Times New Roman" w:cs="Times New Roman"/>
                <w:lang w:eastAsia="zh-TW"/>
              </w:rPr>
              <w:pPrChange w:id="128"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129" w:author="Shraddha Tugnawat" w:date="2024-03-29T11:01:00Z">
              <w:r w:rsidRPr="00C55735" w:rsidDel="00400928">
                <w:rPr>
                  <w:rFonts w:eastAsia="Times New Roman"/>
                  <w:lang w:eastAsia="zh-TW"/>
                </w:rPr>
                <w:delText> </w:delText>
              </w:r>
            </w:del>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7CDD28C" w14:textId="51C96243"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30" w:author="Shraddha Tugnawat" w:date="2024-03-29T11:01:00Z"/>
                <w:rFonts w:ascii="Times New Roman" w:eastAsia="Times New Roman" w:hAnsi="Times New Roman" w:cs="Times New Roman"/>
                <w:lang w:eastAsia="zh-TW"/>
              </w:rPr>
              <w:pPrChange w:id="131"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132" w:author="Shraddha Tugnawat" w:date="2024-03-29T11:01:00Z">
              <w:r w:rsidRPr="00C55735" w:rsidDel="00400928">
                <w:rPr>
                  <w:rFonts w:eastAsia="Times New Roman"/>
                  <w:lang w:eastAsia="zh-TW"/>
                </w:rPr>
                <w:delText> </w:delText>
              </w:r>
            </w:del>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5E1323CB" w14:textId="5CFEE200"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33" w:author="Shraddha Tugnawat" w:date="2024-03-29T11:01:00Z"/>
                <w:rFonts w:ascii="Times New Roman" w:eastAsia="Times New Roman" w:hAnsi="Times New Roman" w:cs="Times New Roman"/>
                <w:lang w:eastAsia="zh-TW"/>
              </w:rPr>
              <w:pPrChange w:id="134"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135" w:author="Shraddha Tugnawat" w:date="2024-03-29T11:01:00Z">
              <w:r w:rsidRPr="00C55735" w:rsidDel="00400928">
                <w:rPr>
                  <w:rFonts w:eastAsia="Times New Roman"/>
                  <w:lang w:eastAsia="zh-TW"/>
                </w:rPr>
                <w:delText> </w:delText>
              </w:r>
            </w:del>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F5101E8" w14:textId="26748BDD"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36" w:author="Shraddha Tugnawat" w:date="2024-03-29T11:01:00Z"/>
                <w:rFonts w:ascii="Times New Roman" w:eastAsia="Times New Roman" w:hAnsi="Times New Roman" w:cs="Times New Roman"/>
                <w:lang w:eastAsia="zh-TW"/>
              </w:rPr>
              <w:pPrChange w:id="137"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138" w:author="Shraddha Tugnawat" w:date="2024-03-29T11:01:00Z">
              <w:r w:rsidRPr="00C55735" w:rsidDel="00400928">
                <w:rPr>
                  <w:rFonts w:eastAsia="Times New Roman"/>
                  <w:lang w:eastAsia="zh-TW"/>
                </w:rPr>
                <w:delText> </w:delText>
              </w:r>
            </w:del>
          </w:p>
        </w:tc>
        <w:tc>
          <w:tcPr>
            <w:tcW w:w="960" w:type="dxa"/>
            <w:tcBorders>
              <w:top w:val="single" w:sz="6" w:space="0" w:color="auto"/>
              <w:left w:val="single" w:sz="6" w:space="0" w:color="auto"/>
              <w:bottom w:val="single" w:sz="6" w:space="0" w:color="auto"/>
              <w:right w:val="single" w:sz="6" w:space="0" w:color="auto"/>
            </w:tcBorders>
            <w:shd w:val="clear" w:color="auto" w:fill="auto"/>
            <w:hideMark/>
          </w:tcPr>
          <w:p w14:paraId="01C2EEFC" w14:textId="3E2ADE81"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39" w:author="Shraddha Tugnawat" w:date="2024-03-29T11:01:00Z"/>
                <w:rFonts w:ascii="Times New Roman" w:eastAsia="Times New Roman" w:hAnsi="Times New Roman" w:cs="Times New Roman"/>
                <w:lang w:eastAsia="zh-TW"/>
              </w:rPr>
              <w:pPrChange w:id="140"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141" w:author="Shraddha Tugnawat" w:date="2024-03-29T11:01:00Z">
              <w:r w:rsidRPr="00C55735" w:rsidDel="00400928">
                <w:rPr>
                  <w:rFonts w:eastAsia="Times New Roman"/>
                  <w:lang w:eastAsia="zh-TW"/>
                </w:rPr>
                <w:delText> </w:delText>
              </w:r>
            </w:del>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E56FAE3" w14:textId="550F857E"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42" w:author="Shraddha Tugnawat" w:date="2024-03-29T11:01:00Z"/>
                <w:rFonts w:ascii="Times New Roman" w:eastAsia="Times New Roman" w:hAnsi="Times New Roman" w:cs="Times New Roman"/>
                <w:lang w:eastAsia="zh-TW"/>
              </w:rPr>
              <w:pPrChange w:id="143"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144" w:author="Shraddha Tugnawat" w:date="2024-03-29T11:01:00Z">
              <w:r w:rsidRPr="00C55735" w:rsidDel="00400928">
                <w:rPr>
                  <w:rFonts w:eastAsia="Times New Roman"/>
                  <w:lang w:eastAsia="zh-TW"/>
                </w:rPr>
                <w:delText> </w:delText>
              </w:r>
            </w:del>
          </w:p>
        </w:tc>
      </w:tr>
      <w:tr w:rsidR="00C55735" w:rsidRPr="00C55735" w:rsidDel="00400928" w14:paraId="7EEE87CB" w14:textId="2B9C70E0" w:rsidTr="67A40B92">
        <w:trPr>
          <w:trHeight w:val="825"/>
          <w:del w:id="145" w:author="Shraddha Tugnawat" w:date="2024-03-29T11:01:00Z"/>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0B6EB15D" w14:textId="201AA2F5"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46" w:author="Shraddha Tugnawat" w:date="2024-03-29T11:01:00Z"/>
                <w:rFonts w:ascii="Times New Roman" w:eastAsia="Times New Roman" w:hAnsi="Times New Roman" w:cs="Times New Roman"/>
                <w:lang w:eastAsia="zh-TW"/>
              </w:rPr>
              <w:pPrChange w:id="147"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148" w:author="Shraddha Tugnawat" w:date="2024-03-29T11:01:00Z">
              <w:r w:rsidRPr="00C55735" w:rsidDel="00400928">
                <w:rPr>
                  <w:rFonts w:eastAsia="Times New Roman"/>
                  <w:lang w:eastAsia="zh-TW"/>
                </w:rPr>
                <w:delText> </w:delText>
              </w:r>
            </w:del>
          </w:p>
          <w:p w14:paraId="3096FA87" w14:textId="13739942" w:rsidR="00C55735" w:rsidRPr="00C55735" w:rsidDel="00400928" w:rsidRDefault="39D83169">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49" w:author="Shraddha Tugnawat" w:date="2024-03-29T11:01:00Z"/>
                <w:rFonts w:ascii="Times New Roman" w:eastAsia="Times New Roman" w:hAnsi="Times New Roman" w:cs="Times New Roman"/>
                <w:lang w:eastAsia="zh-TW"/>
              </w:rPr>
              <w:pPrChange w:id="150"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151" w:author="Shraddha Tugnawat" w:date="2024-03-29T11:01:00Z">
              <w:r w:rsidRPr="67A40B92" w:rsidDel="00400928">
                <w:rPr>
                  <w:rFonts w:eastAsia="Times New Roman"/>
                  <w:lang w:eastAsia="zh-TW"/>
                </w:rPr>
                <w:delText>(Process in the policy/procedure)  </w:delText>
              </w:r>
            </w:del>
          </w:p>
        </w:tc>
        <w:tc>
          <w:tcPr>
            <w:tcW w:w="11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15DA4C" w14:textId="10DCD6AC"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52" w:author="Shraddha Tugnawat" w:date="2024-03-29T11:01:00Z"/>
                <w:rFonts w:ascii="Times New Roman" w:eastAsia="Times New Roman" w:hAnsi="Times New Roman" w:cs="Times New Roman"/>
                <w:lang w:eastAsia="zh-TW"/>
              </w:rPr>
              <w:pPrChange w:id="153"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154" w:author="Shraddha Tugnawat" w:date="2024-03-29T11:01:00Z">
              <w:r w:rsidRPr="00C55735" w:rsidDel="00400928">
                <w:rPr>
                  <w:rFonts w:eastAsia="Times New Roman"/>
                  <w:lang w:eastAsia="zh-TW"/>
                </w:rPr>
                <w:delText> </w:delText>
              </w:r>
            </w:del>
          </w:p>
        </w:tc>
        <w:tc>
          <w:tcPr>
            <w:tcW w:w="11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645381" w14:textId="1DAF1F1F"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55" w:author="Shraddha Tugnawat" w:date="2024-03-29T11:01:00Z"/>
                <w:rFonts w:ascii="Times New Roman" w:eastAsia="Times New Roman" w:hAnsi="Times New Roman" w:cs="Times New Roman"/>
                <w:lang w:eastAsia="zh-TW"/>
              </w:rPr>
              <w:pPrChange w:id="156"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157" w:author="Shraddha Tugnawat" w:date="2024-03-29T11:01:00Z">
              <w:r w:rsidRPr="00C55735" w:rsidDel="00400928">
                <w:rPr>
                  <w:rFonts w:eastAsia="Times New Roman"/>
                  <w:lang w:eastAsia="zh-TW"/>
                </w:rPr>
                <w:delText> </w:delText>
              </w:r>
            </w:del>
          </w:p>
        </w:tc>
        <w:tc>
          <w:tcPr>
            <w:tcW w:w="11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E430B1" w14:textId="3FC5895B"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58" w:author="Shraddha Tugnawat" w:date="2024-03-29T11:01:00Z"/>
                <w:rFonts w:ascii="Times New Roman" w:eastAsia="Times New Roman" w:hAnsi="Times New Roman" w:cs="Times New Roman"/>
                <w:lang w:eastAsia="zh-TW"/>
              </w:rPr>
              <w:pPrChange w:id="159"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160" w:author="Shraddha Tugnawat" w:date="2024-03-29T11:01:00Z">
              <w:r w:rsidRPr="00C55735" w:rsidDel="00400928">
                <w:rPr>
                  <w:rFonts w:eastAsia="Times New Roman"/>
                  <w:lang w:eastAsia="zh-TW"/>
                </w:rPr>
                <w:delText> </w:delText>
              </w:r>
            </w:del>
          </w:p>
        </w:tc>
        <w:tc>
          <w:tcPr>
            <w:tcW w:w="7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2CABF4" w14:textId="0384CE6F"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61" w:author="Shraddha Tugnawat" w:date="2024-03-29T11:01:00Z"/>
                <w:rFonts w:ascii="Times New Roman" w:eastAsia="Times New Roman" w:hAnsi="Times New Roman" w:cs="Times New Roman"/>
                <w:lang w:eastAsia="zh-TW"/>
              </w:rPr>
              <w:pPrChange w:id="162"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163" w:author="Shraddha Tugnawat" w:date="2024-03-29T11:01:00Z">
              <w:r w:rsidRPr="00C55735" w:rsidDel="00400928">
                <w:rPr>
                  <w:rFonts w:eastAsia="Times New Roman"/>
                  <w:lang w:eastAsia="zh-TW"/>
                </w:rPr>
                <w:delText> </w:delText>
              </w:r>
            </w:del>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CD739A" w14:textId="5214DA67"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64" w:author="Shraddha Tugnawat" w:date="2024-03-29T11:01:00Z"/>
                <w:rFonts w:ascii="Times New Roman" w:eastAsia="Times New Roman" w:hAnsi="Times New Roman" w:cs="Times New Roman"/>
                <w:lang w:eastAsia="zh-TW"/>
              </w:rPr>
              <w:pPrChange w:id="165"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166" w:author="Shraddha Tugnawat" w:date="2024-03-29T11:01:00Z">
              <w:r w:rsidRPr="00C55735" w:rsidDel="00400928">
                <w:rPr>
                  <w:rFonts w:eastAsia="Times New Roman"/>
                  <w:lang w:eastAsia="zh-TW"/>
                </w:rPr>
                <w:delText> </w:delText>
              </w:r>
            </w:del>
          </w:p>
        </w:tc>
        <w:tc>
          <w:tcPr>
            <w:tcW w:w="9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D8AB1F" w14:textId="2308F5B9"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67" w:author="Shraddha Tugnawat" w:date="2024-03-29T11:01:00Z"/>
                <w:rFonts w:ascii="Times New Roman" w:eastAsia="Times New Roman" w:hAnsi="Times New Roman" w:cs="Times New Roman"/>
                <w:lang w:eastAsia="zh-TW"/>
              </w:rPr>
              <w:pPrChange w:id="168"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169" w:author="Shraddha Tugnawat" w:date="2024-03-29T11:01:00Z">
              <w:r w:rsidRPr="00C55735" w:rsidDel="00400928">
                <w:rPr>
                  <w:rFonts w:eastAsia="Times New Roman"/>
                  <w:lang w:eastAsia="zh-TW"/>
                </w:rPr>
                <w:delText> </w:delText>
              </w:r>
            </w:del>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298560" w14:textId="63BED91F"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70" w:author="Shraddha Tugnawat" w:date="2024-03-29T11:01:00Z"/>
                <w:rFonts w:ascii="Times New Roman" w:eastAsia="Times New Roman" w:hAnsi="Times New Roman" w:cs="Times New Roman"/>
                <w:lang w:eastAsia="zh-TW"/>
              </w:rPr>
              <w:pPrChange w:id="171"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172" w:author="Shraddha Tugnawat" w:date="2024-03-29T11:01:00Z">
              <w:r w:rsidRPr="00C55735" w:rsidDel="00400928">
                <w:rPr>
                  <w:rFonts w:eastAsia="Times New Roman"/>
                  <w:lang w:eastAsia="zh-TW"/>
                </w:rPr>
                <w:delText> </w:delText>
              </w:r>
            </w:del>
          </w:p>
        </w:tc>
      </w:tr>
      <w:tr w:rsidR="00C55735" w:rsidRPr="00C55735" w:rsidDel="00400928" w14:paraId="2616C266" w14:textId="287D421E" w:rsidTr="67A40B92">
        <w:trPr>
          <w:trHeight w:val="690"/>
          <w:del w:id="173" w:author="Shraddha Tugnawat" w:date="2024-03-29T11:01:00Z"/>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1FDC615F" w14:textId="28AE9D4E"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74" w:author="Shraddha Tugnawat" w:date="2024-03-29T11:01:00Z"/>
                <w:rFonts w:ascii="Times New Roman" w:eastAsia="Times New Roman" w:hAnsi="Times New Roman" w:cs="Times New Roman"/>
                <w:lang w:eastAsia="zh-TW"/>
              </w:rPr>
              <w:pPrChange w:id="175"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176" w:author="Shraddha Tugnawat" w:date="2024-03-29T11:01:00Z">
              <w:r w:rsidRPr="00C55735" w:rsidDel="00400928">
                <w:rPr>
                  <w:rFonts w:eastAsia="Times New Roman"/>
                  <w:lang w:eastAsia="zh-TW"/>
                </w:rPr>
                <w:delText> </w:delText>
              </w:r>
            </w:del>
          </w:p>
        </w:tc>
        <w:tc>
          <w:tcPr>
            <w:tcW w:w="11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903F45" w14:textId="124E7B9F"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77" w:author="Shraddha Tugnawat" w:date="2024-03-29T11:01:00Z"/>
                <w:rFonts w:ascii="Times New Roman" w:eastAsia="Times New Roman" w:hAnsi="Times New Roman" w:cs="Times New Roman"/>
                <w:lang w:eastAsia="zh-TW"/>
              </w:rPr>
              <w:pPrChange w:id="178"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179" w:author="Shraddha Tugnawat" w:date="2024-03-29T11:01:00Z">
              <w:r w:rsidRPr="00C55735" w:rsidDel="00400928">
                <w:rPr>
                  <w:rFonts w:eastAsia="Times New Roman"/>
                  <w:lang w:eastAsia="zh-TW"/>
                </w:rPr>
                <w:delText> </w:delText>
              </w:r>
            </w:del>
          </w:p>
        </w:tc>
        <w:tc>
          <w:tcPr>
            <w:tcW w:w="11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D81808" w14:textId="7B0E9A18"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80" w:author="Shraddha Tugnawat" w:date="2024-03-29T11:01:00Z"/>
                <w:rFonts w:ascii="Times New Roman" w:eastAsia="Times New Roman" w:hAnsi="Times New Roman" w:cs="Times New Roman"/>
                <w:lang w:eastAsia="zh-TW"/>
              </w:rPr>
              <w:pPrChange w:id="181"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182" w:author="Shraddha Tugnawat" w:date="2024-03-29T11:01:00Z">
              <w:r w:rsidRPr="00C55735" w:rsidDel="00400928">
                <w:rPr>
                  <w:rFonts w:eastAsia="Times New Roman"/>
                  <w:lang w:eastAsia="zh-TW"/>
                </w:rPr>
                <w:delText> </w:delText>
              </w:r>
            </w:del>
          </w:p>
        </w:tc>
        <w:tc>
          <w:tcPr>
            <w:tcW w:w="11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1E95D7" w14:textId="30B44B25"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83" w:author="Shraddha Tugnawat" w:date="2024-03-29T11:01:00Z"/>
                <w:rFonts w:ascii="Times New Roman" w:eastAsia="Times New Roman" w:hAnsi="Times New Roman" w:cs="Times New Roman"/>
                <w:lang w:eastAsia="zh-TW"/>
              </w:rPr>
              <w:pPrChange w:id="184"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185" w:author="Shraddha Tugnawat" w:date="2024-03-29T11:01:00Z">
              <w:r w:rsidRPr="00C55735" w:rsidDel="00400928">
                <w:rPr>
                  <w:rFonts w:eastAsia="Times New Roman"/>
                  <w:lang w:eastAsia="zh-TW"/>
                </w:rPr>
                <w:delText> </w:delText>
              </w:r>
            </w:del>
          </w:p>
        </w:tc>
        <w:tc>
          <w:tcPr>
            <w:tcW w:w="7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673605" w14:textId="760ED9BA"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86" w:author="Shraddha Tugnawat" w:date="2024-03-29T11:01:00Z"/>
                <w:rFonts w:ascii="Times New Roman" w:eastAsia="Times New Roman" w:hAnsi="Times New Roman" w:cs="Times New Roman"/>
                <w:lang w:eastAsia="zh-TW"/>
              </w:rPr>
              <w:pPrChange w:id="187"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188" w:author="Shraddha Tugnawat" w:date="2024-03-29T11:01:00Z">
              <w:r w:rsidRPr="00C55735" w:rsidDel="00400928">
                <w:rPr>
                  <w:rFonts w:eastAsia="Times New Roman"/>
                  <w:lang w:eastAsia="zh-TW"/>
                </w:rPr>
                <w:delText> </w:delText>
              </w:r>
            </w:del>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901A48" w14:textId="17CA2F63"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89" w:author="Shraddha Tugnawat" w:date="2024-03-29T11:01:00Z"/>
                <w:rFonts w:ascii="Times New Roman" w:eastAsia="Times New Roman" w:hAnsi="Times New Roman" w:cs="Times New Roman"/>
                <w:lang w:eastAsia="zh-TW"/>
              </w:rPr>
              <w:pPrChange w:id="190"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191" w:author="Shraddha Tugnawat" w:date="2024-03-29T11:01:00Z">
              <w:r w:rsidRPr="00C55735" w:rsidDel="00400928">
                <w:rPr>
                  <w:rFonts w:eastAsia="Times New Roman"/>
                  <w:lang w:eastAsia="zh-TW"/>
                </w:rPr>
                <w:delText> </w:delText>
              </w:r>
            </w:del>
          </w:p>
        </w:tc>
        <w:tc>
          <w:tcPr>
            <w:tcW w:w="9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4D2C67" w14:textId="1119A7DE"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92" w:author="Shraddha Tugnawat" w:date="2024-03-29T11:01:00Z"/>
                <w:rFonts w:ascii="Times New Roman" w:eastAsia="Times New Roman" w:hAnsi="Times New Roman" w:cs="Times New Roman"/>
                <w:lang w:eastAsia="zh-TW"/>
              </w:rPr>
              <w:pPrChange w:id="193"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194" w:author="Shraddha Tugnawat" w:date="2024-03-29T11:01:00Z">
              <w:r w:rsidRPr="00C55735" w:rsidDel="00400928">
                <w:rPr>
                  <w:rFonts w:eastAsia="Times New Roman"/>
                  <w:lang w:eastAsia="zh-TW"/>
                </w:rPr>
                <w:delText> </w:delText>
              </w:r>
            </w:del>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AD22A3" w14:textId="4628DB98"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95" w:author="Shraddha Tugnawat" w:date="2024-03-29T11:01:00Z"/>
                <w:rFonts w:ascii="Times New Roman" w:eastAsia="Times New Roman" w:hAnsi="Times New Roman" w:cs="Times New Roman"/>
                <w:lang w:eastAsia="zh-TW"/>
              </w:rPr>
              <w:pPrChange w:id="196"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197" w:author="Shraddha Tugnawat" w:date="2024-03-29T11:01:00Z">
              <w:r w:rsidRPr="00C55735" w:rsidDel="00400928">
                <w:rPr>
                  <w:rFonts w:eastAsia="Times New Roman"/>
                  <w:lang w:eastAsia="zh-TW"/>
                </w:rPr>
                <w:delText> </w:delText>
              </w:r>
            </w:del>
          </w:p>
        </w:tc>
      </w:tr>
      <w:tr w:rsidR="00C55735" w:rsidRPr="00C55735" w:rsidDel="00400928" w14:paraId="5FF7B811" w14:textId="2108178C" w:rsidTr="67A40B92">
        <w:trPr>
          <w:trHeight w:val="330"/>
          <w:del w:id="198" w:author="Shraddha Tugnawat" w:date="2024-03-29T11:01:00Z"/>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522C8E35" w14:textId="03150B4E"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199" w:author="Shraddha Tugnawat" w:date="2024-03-29T11:01:00Z"/>
                <w:rFonts w:ascii="Times New Roman" w:eastAsia="Times New Roman" w:hAnsi="Times New Roman" w:cs="Times New Roman"/>
                <w:lang w:eastAsia="zh-TW"/>
              </w:rPr>
              <w:pPrChange w:id="200"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201" w:author="Shraddha Tugnawat" w:date="2024-03-29T11:01:00Z">
              <w:r w:rsidRPr="00C55735" w:rsidDel="00400928">
                <w:rPr>
                  <w:rFonts w:eastAsia="Times New Roman"/>
                  <w:lang w:eastAsia="zh-TW"/>
                </w:rPr>
                <w:delText> </w:delText>
              </w:r>
            </w:del>
          </w:p>
        </w:tc>
        <w:tc>
          <w:tcPr>
            <w:tcW w:w="11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586837" w14:textId="3BA953E0"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02" w:author="Shraddha Tugnawat" w:date="2024-03-29T11:01:00Z"/>
                <w:rFonts w:ascii="Times New Roman" w:eastAsia="Times New Roman" w:hAnsi="Times New Roman" w:cs="Times New Roman"/>
                <w:lang w:eastAsia="zh-TW"/>
              </w:rPr>
              <w:pPrChange w:id="203"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04" w:author="Shraddha Tugnawat" w:date="2024-03-29T11:01:00Z">
              <w:r w:rsidRPr="00C55735" w:rsidDel="00400928">
                <w:rPr>
                  <w:rFonts w:eastAsia="Times New Roman"/>
                  <w:lang w:eastAsia="zh-TW"/>
                </w:rPr>
                <w:delText> </w:delText>
              </w:r>
            </w:del>
          </w:p>
        </w:tc>
        <w:tc>
          <w:tcPr>
            <w:tcW w:w="11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A2BB1A" w14:textId="24DF473C"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05" w:author="Shraddha Tugnawat" w:date="2024-03-29T11:01:00Z"/>
                <w:rFonts w:ascii="Times New Roman" w:eastAsia="Times New Roman" w:hAnsi="Times New Roman" w:cs="Times New Roman"/>
                <w:lang w:eastAsia="zh-TW"/>
              </w:rPr>
              <w:pPrChange w:id="206"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07" w:author="Shraddha Tugnawat" w:date="2024-03-29T11:01:00Z">
              <w:r w:rsidRPr="00C55735" w:rsidDel="00400928">
                <w:rPr>
                  <w:rFonts w:eastAsia="Times New Roman"/>
                  <w:lang w:eastAsia="zh-TW"/>
                </w:rPr>
                <w:delText> </w:delText>
              </w:r>
            </w:del>
          </w:p>
        </w:tc>
        <w:tc>
          <w:tcPr>
            <w:tcW w:w="11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F0CC54" w14:textId="6F822962"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08" w:author="Shraddha Tugnawat" w:date="2024-03-29T11:01:00Z"/>
                <w:rFonts w:ascii="Times New Roman" w:eastAsia="Times New Roman" w:hAnsi="Times New Roman" w:cs="Times New Roman"/>
                <w:lang w:eastAsia="zh-TW"/>
              </w:rPr>
              <w:pPrChange w:id="209"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10" w:author="Shraddha Tugnawat" w:date="2024-03-29T11:01:00Z">
              <w:r w:rsidRPr="00C55735" w:rsidDel="00400928">
                <w:rPr>
                  <w:rFonts w:eastAsia="Times New Roman"/>
                  <w:lang w:eastAsia="zh-TW"/>
                </w:rPr>
                <w:delText> </w:delText>
              </w:r>
            </w:del>
          </w:p>
        </w:tc>
        <w:tc>
          <w:tcPr>
            <w:tcW w:w="7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DBA456" w14:textId="487B44BF"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11" w:author="Shraddha Tugnawat" w:date="2024-03-29T11:01:00Z"/>
                <w:rFonts w:ascii="Times New Roman" w:eastAsia="Times New Roman" w:hAnsi="Times New Roman" w:cs="Times New Roman"/>
                <w:lang w:eastAsia="zh-TW"/>
              </w:rPr>
              <w:pPrChange w:id="212"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13" w:author="Shraddha Tugnawat" w:date="2024-03-29T11:01:00Z">
              <w:r w:rsidRPr="00C55735" w:rsidDel="00400928">
                <w:rPr>
                  <w:rFonts w:eastAsia="Times New Roman"/>
                  <w:lang w:eastAsia="zh-TW"/>
                </w:rPr>
                <w:delText> </w:delText>
              </w:r>
            </w:del>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3C2759" w14:textId="476F17DD"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14" w:author="Shraddha Tugnawat" w:date="2024-03-29T11:01:00Z"/>
                <w:rFonts w:ascii="Times New Roman" w:eastAsia="Times New Roman" w:hAnsi="Times New Roman" w:cs="Times New Roman"/>
                <w:lang w:eastAsia="zh-TW"/>
              </w:rPr>
              <w:pPrChange w:id="215"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16" w:author="Shraddha Tugnawat" w:date="2024-03-29T11:01:00Z">
              <w:r w:rsidRPr="00C55735" w:rsidDel="00400928">
                <w:rPr>
                  <w:rFonts w:eastAsia="Times New Roman"/>
                  <w:lang w:eastAsia="zh-TW"/>
                </w:rPr>
                <w:delText> </w:delText>
              </w:r>
            </w:del>
          </w:p>
        </w:tc>
        <w:tc>
          <w:tcPr>
            <w:tcW w:w="9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BE4C56" w14:textId="0F6FD3D2"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17" w:author="Shraddha Tugnawat" w:date="2024-03-29T11:01:00Z"/>
                <w:rFonts w:ascii="Times New Roman" w:eastAsia="Times New Roman" w:hAnsi="Times New Roman" w:cs="Times New Roman"/>
                <w:lang w:eastAsia="zh-TW"/>
              </w:rPr>
              <w:pPrChange w:id="218"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19" w:author="Shraddha Tugnawat" w:date="2024-03-29T11:01:00Z">
              <w:r w:rsidRPr="00C55735" w:rsidDel="00400928">
                <w:rPr>
                  <w:rFonts w:eastAsia="Times New Roman"/>
                  <w:lang w:eastAsia="zh-TW"/>
                </w:rPr>
                <w:delText> </w:delText>
              </w:r>
            </w:del>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835244" w14:textId="227942E5"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20" w:author="Shraddha Tugnawat" w:date="2024-03-29T11:01:00Z"/>
                <w:rFonts w:ascii="Times New Roman" w:eastAsia="Times New Roman" w:hAnsi="Times New Roman" w:cs="Times New Roman"/>
                <w:lang w:eastAsia="zh-TW"/>
              </w:rPr>
              <w:pPrChange w:id="221"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22" w:author="Shraddha Tugnawat" w:date="2024-03-29T11:01:00Z">
              <w:r w:rsidRPr="00C55735" w:rsidDel="00400928">
                <w:rPr>
                  <w:rFonts w:eastAsia="Times New Roman"/>
                  <w:lang w:eastAsia="zh-TW"/>
                </w:rPr>
                <w:delText> </w:delText>
              </w:r>
            </w:del>
          </w:p>
        </w:tc>
      </w:tr>
      <w:tr w:rsidR="00C55735" w:rsidRPr="00C55735" w:rsidDel="00400928" w14:paraId="618F89C8" w14:textId="306EC587" w:rsidTr="67A40B92">
        <w:trPr>
          <w:trHeight w:val="675"/>
          <w:del w:id="223" w:author="Shraddha Tugnawat" w:date="2024-03-29T11:01:00Z"/>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D5D5B50" w14:textId="080613D7"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24" w:author="Shraddha Tugnawat" w:date="2024-03-29T11:01:00Z"/>
                <w:rFonts w:ascii="Times New Roman" w:eastAsia="Times New Roman" w:hAnsi="Times New Roman" w:cs="Times New Roman"/>
                <w:lang w:eastAsia="zh-TW"/>
              </w:rPr>
              <w:pPrChange w:id="225"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226" w:author="Shraddha Tugnawat" w:date="2024-03-29T11:01:00Z">
              <w:r w:rsidRPr="00C55735" w:rsidDel="00400928">
                <w:rPr>
                  <w:rFonts w:eastAsia="Times New Roman"/>
                  <w:lang w:eastAsia="zh-TW"/>
                </w:rPr>
                <w:delText> </w:delText>
              </w:r>
            </w:del>
          </w:p>
        </w:tc>
        <w:tc>
          <w:tcPr>
            <w:tcW w:w="11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84DE8F" w14:textId="1AC953D0"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27" w:author="Shraddha Tugnawat" w:date="2024-03-29T11:01:00Z"/>
                <w:rFonts w:ascii="Times New Roman" w:eastAsia="Times New Roman" w:hAnsi="Times New Roman" w:cs="Times New Roman"/>
                <w:lang w:eastAsia="zh-TW"/>
              </w:rPr>
              <w:pPrChange w:id="228"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29" w:author="Shraddha Tugnawat" w:date="2024-03-29T11:01:00Z">
              <w:r w:rsidRPr="00C55735" w:rsidDel="00400928">
                <w:rPr>
                  <w:rFonts w:eastAsia="Times New Roman"/>
                  <w:lang w:eastAsia="zh-TW"/>
                </w:rPr>
                <w:delText> </w:delText>
              </w:r>
            </w:del>
          </w:p>
        </w:tc>
        <w:tc>
          <w:tcPr>
            <w:tcW w:w="11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5AED44" w14:textId="1648EA19"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30" w:author="Shraddha Tugnawat" w:date="2024-03-29T11:01:00Z"/>
                <w:rFonts w:ascii="Times New Roman" w:eastAsia="Times New Roman" w:hAnsi="Times New Roman" w:cs="Times New Roman"/>
                <w:lang w:eastAsia="zh-TW"/>
              </w:rPr>
              <w:pPrChange w:id="231"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32" w:author="Shraddha Tugnawat" w:date="2024-03-29T11:01:00Z">
              <w:r w:rsidRPr="00C55735" w:rsidDel="00400928">
                <w:rPr>
                  <w:rFonts w:eastAsia="Times New Roman"/>
                  <w:lang w:eastAsia="zh-TW"/>
                </w:rPr>
                <w:delText> </w:delText>
              </w:r>
            </w:del>
          </w:p>
        </w:tc>
        <w:tc>
          <w:tcPr>
            <w:tcW w:w="11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4D10F6" w14:textId="4D2B8B0C"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33" w:author="Shraddha Tugnawat" w:date="2024-03-29T11:01:00Z"/>
                <w:rFonts w:ascii="Times New Roman" w:eastAsia="Times New Roman" w:hAnsi="Times New Roman" w:cs="Times New Roman"/>
                <w:lang w:eastAsia="zh-TW"/>
              </w:rPr>
              <w:pPrChange w:id="234"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35" w:author="Shraddha Tugnawat" w:date="2024-03-29T11:01:00Z">
              <w:r w:rsidRPr="00C55735" w:rsidDel="00400928">
                <w:rPr>
                  <w:rFonts w:eastAsia="Times New Roman"/>
                  <w:lang w:eastAsia="zh-TW"/>
                </w:rPr>
                <w:delText> </w:delText>
              </w:r>
            </w:del>
          </w:p>
        </w:tc>
        <w:tc>
          <w:tcPr>
            <w:tcW w:w="7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907D3D" w14:textId="112CC0EC"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36" w:author="Shraddha Tugnawat" w:date="2024-03-29T11:01:00Z"/>
                <w:rFonts w:ascii="Times New Roman" w:eastAsia="Times New Roman" w:hAnsi="Times New Roman" w:cs="Times New Roman"/>
                <w:lang w:eastAsia="zh-TW"/>
              </w:rPr>
              <w:pPrChange w:id="237"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38" w:author="Shraddha Tugnawat" w:date="2024-03-29T11:01:00Z">
              <w:r w:rsidRPr="00C55735" w:rsidDel="00400928">
                <w:rPr>
                  <w:rFonts w:eastAsia="Times New Roman"/>
                  <w:lang w:eastAsia="zh-TW"/>
                </w:rPr>
                <w:delText> </w:delText>
              </w:r>
            </w:del>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217F20" w14:textId="650D899D"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39" w:author="Shraddha Tugnawat" w:date="2024-03-29T11:01:00Z"/>
                <w:rFonts w:ascii="Times New Roman" w:eastAsia="Times New Roman" w:hAnsi="Times New Roman" w:cs="Times New Roman"/>
                <w:lang w:eastAsia="zh-TW"/>
              </w:rPr>
              <w:pPrChange w:id="240"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41" w:author="Shraddha Tugnawat" w:date="2024-03-29T11:01:00Z">
              <w:r w:rsidRPr="00C55735" w:rsidDel="00400928">
                <w:rPr>
                  <w:rFonts w:eastAsia="Times New Roman"/>
                  <w:lang w:eastAsia="zh-TW"/>
                </w:rPr>
                <w:delText> </w:delText>
              </w:r>
            </w:del>
          </w:p>
        </w:tc>
        <w:tc>
          <w:tcPr>
            <w:tcW w:w="9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16D31A" w14:textId="6D113586"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42" w:author="Shraddha Tugnawat" w:date="2024-03-29T11:01:00Z"/>
                <w:rFonts w:ascii="Times New Roman" w:eastAsia="Times New Roman" w:hAnsi="Times New Roman" w:cs="Times New Roman"/>
                <w:lang w:eastAsia="zh-TW"/>
              </w:rPr>
              <w:pPrChange w:id="243"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44" w:author="Shraddha Tugnawat" w:date="2024-03-29T11:01:00Z">
              <w:r w:rsidRPr="00C55735" w:rsidDel="00400928">
                <w:rPr>
                  <w:rFonts w:eastAsia="Times New Roman"/>
                  <w:lang w:eastAsia="zh-TW"/>
                </w:rPr>
                <w:delText> </w:delText>
              </w:r>
            </w:del>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AD7C89" w14:textId="3EB7E8E7"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45" w:author="Shraddha Tugnawat" w:date="2024-03-29T11:01:00Z"/>
                <w:rFonts w:ascii="Times New Roman" w:eastAsia="Times New Roman" w:hAnsi="Times New Roman" w:cs="Times New Roman"/>
                <w:lang w:eastAsia="zh-TW"/>
              </w:rPr>
              <w:pPrChange w:id="246"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47" w:author="Shraddha Tugnawat" w:date="2024-03-29T11:01:00Z">
              <w:r w:rsidRPr="00C55735" w:rsidDel="00400928">
                <w:rPr>
                  <w:rFonts w:eastAsia="Times New Roman"/>
                  <w:lang w:eastAsia="zh-TW"/>
                </w:rPr>
                <w:delText> </w:delText>
              </w:r>
            </w:del>
          </w:p>
        </w:tc>
      </w:tr>
      <w:tr w:rsidR="00C55735" w:rsidRPr="00C55735" w:rsidDel="00400928" w14:paraId="6420B266" w14:textId="4FA66CE4" w:rsidTr="67A40B92">
        <w:trPr>
          <w:trHeight w:val="675"/>
          <w:del w:id="248" w:author="Shraddha Tugnawat" w:date="2024-03-29T11:01:00Z"/>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5AA59ACA" w14:textId="27472FC7"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49" w:author="Shraddha Tugnawat" w:date="2024-03-29T11:01:00Z"/>
                <w:rFonts w:ascii="Times New Roman" w:eastAsia="Times New Roman" w:hAnsi="Times New Roman" w:cs="Times New Roman"/>
                <w:lang w:eastAsia="zh-TW"/>
              </w:rPr>
              <w:pPrChange w:id="250"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251" w:author="Shraddha Tugnawat" w:date="2024-03-29T11:01:00Z">
              <w:r w:rsidRPr="00C55735" w:rsidDel="00400928">
                <w:rPr>
                  <w:rFonts w:eastAsia="Times New Roman"/>
                  <w:lang w:eastAsia="zh-TW"/>
                </w:rPr>
                <w:delText> </w:delText>
              </w:r>
            </w:del>
          </w:p>
        </w:tc>
        <w:tc>
          <w:tcPr>
            <w:tcW w:w="11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302F1F" w14:textId="4186B17E"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52" w:author="Shraddha Tugnawat" w:date="2024-03-29T11:01:00Z"/>
                <w:rFonts w:ascii="Times New Roman" w:eastAsia="Times New Roman" w:hAnsi="Times New Roman" w:cs="Times New Roman"/>
                <w:lang w:eastAsia="zh-TW"/>
              </w:rPr>
              <w:pPrChange w:id="253"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54" w:author="Shraddha Tugnawat" w:date="2024-03-29T11:01:00Z">
              <w:r w:rsidRPr="00C55735" w:rsidDel="00400928">
                <w:rPr>
                  <w:rFonts w:eastAsia="Times New Roman"/>
                  <w:lang w:eastAsia="zh-TW"/>
                </w:rPr>
                <w:delText> </w:delText>
              </w:r>
            </w:del>
          </w:p>
        </w:tc>
        <w:tc>
          <w:tcPr>
            <w:tcW w:w="11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8C75C7" w14:textId="1F792E16"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55" w:author="Shraddha Tugnawat" w:date="2024-03-29T11:01:00Z"/>
                <w:rFonts w:ascii="Times New Roman" w:eastAsia="Times New Roman" w:hAnsi="Times New Roman" w:cs="Times New Roman"/>
                <w:lang w:eastAsia="zh-TW"/>
              </w:rPr>
              <w:pPrChange w:id="256"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57" w:author="Shraddha Tugnawat" w:date="2024-03-29T11:01:00Z">
              <w:r w:rsidRPr="00C55735" w:rsidDel="00400928">
                <w:rPr>
                  <w:rFonts w:eastAsia="Times New Roman"/>
                  <w:lang w:eastAsia="zh-TW"/>
                </w:rPr>
                <w:delText> </w:delText>
              </w:r>
            </w:del>
          </w:p>
        </w:tc>
        <w:tc>
          <w:tcPr>
            <w:tcW w:w="11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8F3200" w14:textId="51E02BDD"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58" w:author="Shraddha Tugnawat" w:date="2024-03-29T11:01:00Z"/>
                <w:rFonts w:ascii="Times New Roman" w:eastAsia="Times New Roman" w:hAnsi="Times New Roman" w:cs="Times New Roman"/>
                <w:lang w:eastAsia="zh-TW"/>
              </w:rPr>
              <w:pPrChange w:id="259"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60" w:author="Shraddha Tugnawat" w:date="2024-03-29T11:01:00Z">
              <w:r w:rsidRPr="00C55735" w:rsidDel="00400928">
                <w:rPr>
                  <w:rFonts w:eastAsia="Times New Roman"/>
                  <w:lang w:eastAsia="zh-TW"/>
                </w:rPr>
                <w:delText> </w:delText>
              </w:r>
            </w:del>
          </w:p>
        </w:tc>
        <w:tc>
          <w:tcPr>
            <w:tcW w:w="7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7E1A9D" w14:textId="2DB6DCE2"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61" w:author="Shraddha Tugnawat" w:date="2024-03-29T11:01:00Z"/>
                <w:rFonts w:ascii="Times New Roman" w:eastAsia="Times New Roman" w:hAnsi="Times New Roman" w:cs="Times New Roman"/>
                <w:lang w:eastAsia="zh-TW"/>
              </w:rPr>
              <w:pPrChange w:id="262"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63" w:author="Shraddha Tugnawat" w:date="2024-03-29T11:01:00Z">
              <w:r w:rsidRPr="00C55735" w:rsidDel="00400928">
                <w:rPr>
                  <w:rFonts w:eastAsia="Times New Roman"/>
                  <w:lang w:eastAsia="zh-TW"/>
                </w:rPr>
                <w:delText> </w:delText>
              </w:r>
            </w:del>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CFF977" w14:textId="6ECE9A36"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64" w:author="Shraddha Tugnawat" w:date="2024-03-29T11:01:00Z"/>
                <w:rFonts w:ascii="Times New Roman" w:eastAsia="Times New Roman" w:hAnsi="Times New Roman" w:cs="Times New Roman"/>
                <w:lang w:eastAsia="zh-TW"/>
              </w:rPr>
              <w:pPrChange w:id="265"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66" w:author="Shraddha Tugnawat" w:date="2024-03-29T11:01:00Z">
              <w:r w:rsidRPr="00C55735" w:rsidDel="00400928">
                <w:rPr>
                  <w:rFonts w:eastAsia="Times New Roman"/>
                  <w:lang w:eastAsia="zh-TW"/>
                </w:rPr>
                <w:delText> </w:delText>
              </w:r>
            </w:del>
          </w:p>
        </w:tc>
        <w:tc>
          <w:tcPr>
            <w:tcW w:w="9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A20A72" w14:textId="7C65C5DE"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67" w:author="Shraddha Tugnawat" w:date="2024-03-29T11:01:00Z"/>
                <w:rFonts w:ascii="Times New Roman" w:eastAsia="Times New Roman" w:hAnsi="Times New Roman" w:cs="Times New Roman"/>
                <w:lang w:eastAsia="zh-TW"/>
              </w:rPr>
              <w:pPrChange w:id="268"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69" w:author="Shraddha Tugnawat" w:date="2024-03-29T11:01:00Z">
              <w:r w:rsidRPr="00C55735" w:rsidDel="00400928">
                <w:rPr>
                  <w:rFonts w:eastAsia="Times New Roman"/>
                  <w:lang w:eastAsia="zh-TW"/>
                </w:rPr>
                <w:delText> </w:delText>
              </w:r>
            </w:del>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778470" w14:textId="20CC109F"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70" w:author="Shraddha Tugnawat" w:date="2024-03-29T11:01:00Z"/>
                <w:rFonts w:ascii="Times New Roman" w:eastAsia="Times New Roman" w:hAnsi="Times New Roman" w:cs="Times New Roman"/>
                <w:lang w:eastAsia="zh-TW"/>
              </w:rPr>
              <w:pPrChange w:id="271"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72" w:author="Shraddha Tugnawat" w:date="2024-03-29T11:01:00Z">
              <w:r w:rsidRPr="00C55735" w:rsidDel="00400928">
                <w:rPr>
                  <w:rFonts w:eastAsia="Times New Roman"/>
                  <w:lang w:eastAsia="zh-TW"/>
                </w:rPr>
                <w:delText> </w:delText>
              </w:r>
            </w:del>
          </w:p>
        </w:tc>
      </w:tr>
      <w:tr w:rsidR="00C55735" w:rsidRPr="00C55735" w:rsidDel="00400928" w14:paraId="7D0EDD66" w14:textId="3DF8045B" w:rsidTr="67A40B92">
        <w:trPr>
          <w:trHeight w:val="555"/>
          <w:del w:id="273" w:author="Shraddha Tugnawat" w:date="2024-03-29T11:01:00Z"/>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5568DA9B" w14:textId="72D79F2B"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74" w:author="Shraddha Tugnawat" w:date="2024-03-29T11:01:00Z"/>
                <w:rFonts w:ascii="Times New Roman" w:eastAsia="Times New Roman" w:hAnsi="Times New Roman" w:cs="Times New Roman"/>
                <w:color w:val="auto"/>
                <w:lang w:eastAsia="zh-TW"/>
              </w:rPr>
              <w:pPrChange w:id="275"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276" w:author="Shraddha Tugnawat" w:date="2024-03-29T11:01:00Z">
              <w:r w:rsidRPr="00C55735" w:rsidDel="00400928">
                <w:rPr>
                  <w:rFonts w:ascii="Times New Roman" w:eastAsia="Times New Roman" w:hAnsi="Times New Roman" w:cs="Times New Roman"/>
                  <w:lang w:eastAsia="zh-TW"/>
                </w:rPr>
                <w:delText> </w:delText>
              </w:r>
            </w:del>
          </w:p>
          <w:p w14:paraId="32974733" w14:textId="4DEE3436"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77" w:author="Shraddha Tugnawat" w:date="2024-03-29T11:01:00Z"/>
                <w:rFonts w:ascii="Times New Roman" w:eastAsia="Times New Roman" w:hAnsi="Times New Roman" w:cs="Times New Roman"/>
                <w:lang w:eastAsia="zh-TW"/>
              </w:rPr>
              <w:pPrChange w:id="278"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279" w:author="Shraddha Tugnawat" w:date="2024-03-29T11:01:00Z">
              <w:r w:rsidRPr="00C55735" w:rsidDel="00400928">
                <w:rPr>
                  <w:rFonts w:eastAsia="Times New Roman"/>
                  <w:lang w:eastAsia="zh-TW"/>
                </w:rPr>
                <w:delText> </w:delText>
              </w:r>
            </w:del>
          </w:p>
        </w:tc>
        <w:tc>
          <w:tcPr>
            <w:tcW w:w="11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932FAA" w14:textId="695773BB"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80" w:author="Shraddha Tugnawat" w:date="2024-03-29T11:01:00Z"/>
                <w:rFonts w:ascii="Times New Roman" w:eastAsia="Times New Roman" w:hAnsi="Times New Roman" w:cs="Times New Roman"/>
                <w:lang w:eastAsia="zh-TW"/>
              </w:rPr>
              <w:pPrChange w:id="281"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82" w:author="Shraddha Tugnawat" w:date="2024-03-29T11:01:00Z">
              <w:r w:rsidRPr="00C55735" w:rsidDel="00400928">
                <w:rPr>
                  <w:rFonts w:eastAsia="Times New Roman"/>
                  <w:lang w:eastAsia="zh-TW"/>
                </w:rPr>
                <w:delText> </w:delText>
              </w:r>
            </w:del>
          </w:p>
        </w:tc>
        <w:tc>
          <w:tcPr>
            <w:tcW w:w="11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98792E" w14:textId="1DF85CBB"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83" w:author="Shraddha Tugnawat" w:date="2024-03-29T11:01:00Z"/>
                <w:rFonts w:ascii="Times New Roman" w:eastAsia="Times New Roman" w:hAnsi="Times New Roman" w:cs="Times New Roman"/>
                <w:lang w:eastAsia="zh-TW"/>
              </w:rPr>
              <w:pPrChange w:id="284"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85" w:author="Shraddha Tugnawat" w:date="2024-03-29T11:01:00Z">
              <w:r w:rsidRPr="00C55735" w:rsidDel="00400928">
                <w:rPr>
                  <w:rFonts w:eastAsia="Times New Roman"/>
                  <w:lang w:eastAsia="zh-TW"/>
                </w:rPr>
                <w:delText> </w:delText>
              </w:r>
            </w:del>
          </w:p>
        </w:tc>
        <w:tc>
          <w:tcPr>
            <w:tcW w:w="11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6DAD41" w14:textId="0FF034CA"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86" w:author="Shraddha Tugnawat" w:date="2024-03-29T11:01:00Z"/>
                <w:rFonts w:ascii="Times New Roman" w:eastAsia="Times New Roman" w:hAnsi="Times New Roman" w:cs="Times New Roman"/>
                <w:lang w:eastAsia="zh-TW"/>
              </w:rPr>
              <w:pPrChange w:id="287"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88" w:author="Shraddha Tugnawat" w:date="2024-03-29T11:01:00Z">
              <w:r w:rsidRPr="00C55735" w:rsidDel="00400928">
                <w:rPr>
                  <w:rFonts w:eastAsia="Times New Roman"/>
                  <w:lang w:eastAsia="zh-TW"/>
                </w:rPr>
                <w:delText> </w:delText>
              </w:r>
            </w:del>
          </w:p>
        </w:tc>
        <w:tc>
          <w:tcPr>
            <w:tcW w:w="7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9C84C3" w14:textId="0106D08E"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89" w:author="Shraddha Tugnawat" w:date="2024-03-29T11:01:00Z"/>
                <w:rFonts w:ascii="Times New Roman" w:eastAsia="Times New Roman" w:hAnsi="Times New Roman" w:cs="Times New Roman"/>
                <w:lang w:eastAsia="zh-TW"/>
              </w:rPr>
              <w:pPrChange w:id="290"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91" w:author="Shraddha Tugnawat" w:date="2024-03-29T11:01:00Z">
              <w:r w:rsidRPr="00C55735" w:rsidDel="00400928">
                <w:rPr>
                  <w:rFonts w:eastAsia="Times New Roman"/>
                  <w:lang w:eastAsia="zh-TW"/>
                </w:rPr>
                <w:delText> </w:delText>
              </w:r>
            </w:del>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9DE0C5" w14:textId="066AA3CF"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92" w:author="Shraddha Tugnawat" w:date="2024-03-29T11:01:00Z"/>
                <w:rFonts w:ascii="Times New Roman" w:eastAsia="Times New Roman" w:hAnsi="Times New Roman" w:cs="Times New Roman"/>
                <w:lang w:eastAsia="zh-TW"/>
              </w:rPr>
              <w:pPrChange w:id="293"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94" w:author="Shraddha Tugnawat" w:date="2024-03-29T11:01:00Z">
              <w:r w:rsidRPr="00C55735" w:rsidDel="00400928">
                <w:rPr>
                  <w:rFonts w:eastAsia="Times New Roman"/>
                  <w:lang w:eastAsia="zh-TW"/>
                </w:rPr>
                <w:delText> </w:delText>
              </w:r>
            </w:del>
          </w:p>
        </w:tc>
        <w:tc>
          <w:tcPr>
            <w:tcW w:w="9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C49451" w14:textId="5A6EFA3D"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95" w:author="Shraddha Tugnawat" w:date="2024-03-29T11:01:00Z"/>
                <w:rFonts w:ascii="Times New Roman" w:eastAsia="Times New Roman" w:hAnsi="Times New Roman" w:cs="Times New Roman"/>
                <w:lang w:eastAsia="zh-TW"/>
              </w:rPr>
              <w:pPrChange w:id="296"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297" w:author="Shraddha Tugnawat" w:date="2024-03-29T11:01:00Z">
              <w:r w:rsidRPr="00C55735" w:rsidDel="00400928">
                <w:rPr>
                  <w:rFonts w:eastAsia="Times New Roman"/>
                  <w:lang w:eastAsia="zh-TW"/>
                </w:rPr>
                <w:delText> </w:delText>
              </w:r>
            </w:del>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7AF4D1" w14:textId="2F32767A"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298" w:author="Shraddha Tugnawat" w:date="2024-03-29T11:01:00Z"/>
                <w:rFonts w:ascii="Times New Roman" w:eastAsia="Times New Roman" w:hAnsi="Times New Roman" w:cs="Times New Roman"/>
                <w:lang w:eastAsia="zh-TW"/>
              </w:rPr>
              <w:pPrChange w:id="299"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300" w:author="Shraddha Tugnawat" w:date="2024-03-29T11:01:00Z">
              <w:r w:rsidRPr="00C55735" w:rsidDel="00400928">
                <w:rPr>
                  <w:rFonts w:eastAsia="Times New Roman"/>
                  <w:lang w:eastAsia="zh-TW"/>
                </w:rPr>
                <w:delText> </w:delText>
              </w:r>
            </w:del>
          </w:p>
        </w:tc>
      </w:tr>
      <w:tr w:rsidR="00C55735" w:rsidRPr="00C55735" w:rsidDel="00400928" w14:paraId="534490EC" w14:textId="42485FE5" w:rsidTr="67A40B92">
        <w:trPr>
          <w:trHeight w:val="690"/>
          <w:del w:id="301" w:author="Shraddha Tugnawat" w:date="2024-03-29T11:01:00Z"/>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E508C6A" w14:textId="20A91BF2"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302" w:author="Shraddha Tugnawat" w:date="2024-03-29T11:01:00Z"/>
                <w:rFonts w:ascii="Times New Roman" w:eastAsia="Times New Roman" w:hAnsi="Times New Roman" w:cs="Times New Roman"/>
                <w:color w:val="auto"/>
                <w:lang w:eastAsia="zh-TW"/>
              </w:rPr>
              <w:pPrChange w:id="303"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304" w:author="Shraddha Tugnawat" w:date="2024-03-29T11:01:00Z">
              <w:r w:rsidRPr="00C55735" w:rsidDel="00400928">
                <w:rPr>
                  <w:rFonts w:ascii="Times New Roman" w:eastAsia="Times New Roman" w:hAnsi="Times New Roman" w:cs="Times New Roman"/>
                  <w:lang w:eastAsia="zh-TW"/>
                </w:rPr>
                <w:delText> </w:delText>
              </w:r>
            </w:del>
          </w:p>
        </w:tc>
        <w:tc>
          <w:tcPr>
            <w:tcW w:w="11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2789D0" w14:textId="64AEEBB4"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305" w:author="Shraddha Tugnawat" w:date="2024-03-29T11:01:00Z"/>
                <w:rFonts w:ascii="Times New Roman" w:eastAsia="Times New Roman" w:hAnsi="Times New Roman" w:cs="Times New Roman"/>
                <w:lang w:eastAsia="zh-TW"/>
              </w:rPr>
              <w:pPrChange w:id="306"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307" w:author="Shraddha Tugnawat" w:date="2024-03-29T11:01:00Z">
              <w:r w:rsidRPr="00C55735" w:rsidDel="00400928">
                <w:rPr>
                  <w:rFonts w:eastAsia="Times New Roman"/>
                  <w:lang w:eastAsia="zh-TW"/>
                </w:rPr>
                <w:delText> </w:delText>
              </w:r>
            </w:del>
          </w:p>
        </w:tc>
        <w:tc>
          <w:tcPr>
            <w:tcW w:w="11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DEB919" w14:textId="6A4FB519"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308" w:author="Shraddha Tugnawat" w:date="2024-03-29T11:01:00Z"/>
                <w:rFonts w:ascii="Times New Roman" w:eastAsia="Times New Roman" w:hAnsi="Times New Roman" w:cs="Times New Roman"/>
                <w:lang w:eastAsia="zh-TW"/>
              </w:rPr>
              <w:pPrChange w:id="309"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310" w:author="Shraddha Tugnawat" w:date="2024-03-29T11:01:00Z">
              <w:r w:rsidRPr="00C55735" w:rsidDel="00400928">
                <w:rPr>
                  <w:rFonts w:eastAsia="Times New Roman"/>
                  <w:lang w:eastAsia="zh-TW"/>
                </w:rPr>
                <w:delText> </w:delText>
              </w:r>
            </w:del>
          </w:p>
        </w:tc>
        <w:tc>
          <w:tcPr>
            <w:tcW w:w="11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6FA0F8" w14:textId="491EFDCB"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311" w:author="Shraddha Tugnawat" w:date="2024-03-29T11:01:00Z"/>
                <w:rFonts w:ascii="Times New Roman" w:eastAsia="Times New Roman" w:hAnsi="Times New Roman" w:cs="Times New Roman"/>
                <w:lang w:eastAsia="zh-TW"/>
              </w:rPr>
              <w:pPrChange w:id="312"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313" w:author="Shraddha Tugnawat" w:date="2024-03-29T11:01:00Z">
              <w:r w:rsidRPr="00C55735" w:rsidDel="00400928">
                <w:rPr>
                  <w:rFonts w:eastAsia="Times New Roman"/>
                  <w:lang w:eastAsia="zh-TW"/>
                </w:rPr>
                <w:delText> </w:delText>
              </w:r>
            </w:del>
          </w:p>
        </w:tc>
        <w:tc>
          <w:tcPr>
            <w:tcW w:w="7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7EF601" w14:textId="75256BEB"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314" w:author="Shraddha Tugnawat" w:date="2024-03-29T11:01:00Z"/>
                <w:rFonts w:ascii="Times New Roman" w:eastAsia="Times New Roman" w:hAnsi="Times New Roman" w:cs="Times New Roman"/>
                <w:lang w:eastAsia="zh-TW"/>
              </w:rPr>
              <w:pPrChange w:id="315"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316" w:author="Shraddha Tugnawat" w:date="2024-03-29T11:01:00Z">
              <w:r w:rsidRPr="00C55735" w:rsidDel="00400928">
                <w:rPr>
                  <w:rFonts w:eastAsia="Times New Roman"/>
                  <w:lang w:eastAsia="zh-TW"/>
                </w:rPr>
                <w:delText> </w:delText>
              </w:r>
            </w:del>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B048C5" w14:textId="1062377C"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317" w:author="Shraddha Tugnawat" w:date="2024-03-29T11:01:00Z"/>
                <w:rFonts w:ascii="Times New Roman" w:eastAsia="Times New Roman" w:hAnsi="Times New Roman" w:cs="Times New Roman"/>
                <w:lang w:eastAsia="zh-TW"/>
              </w:rPr>
              <w:pPrChange w:id="318"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319" w:author="Shraddha Tugnawat" w:date="2024-03-29T11:01:00Z">
              <w:r w:rsidRPr="00C55735" w:rsidDel="00400928">
                <w:rPr>
                  <w:rFonts w:eastAsia="Times New Roman"/>
                  <w:lang w:eastAsia="zh-TW"/>
                </w:rPr>
                <w:delText> </w:delText>
              </w:r>
            </w:del>
          </w:p>
        </w:tc>
        <w:tc>
          <w:tcPr>
            <w:tcW w:w="9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E4A78E" w14:textId="030B9BAD"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320" w:author="Shraddha Tugnawat" w:date="2024-03-29T11:01:00Z"/>
                <w:rFonts w:ascii="Times New Roman" w:eastAsia="Times New Roman" w:hAnsi="Times New Roman" w:cs="Times New Roman"/>
                <w:lang w:eastAsia="zh-TW"/>
              </w:rPr>
              <w:pPrChange w:id="321" w:author="Shraddha Tugnawat" w:date="2024-03-29T11:01:00Z">
                <w:pPr>
                  <w:pBdr>
                    <w:top w:val="none" w:sz="0" w:space="0" w:color="auto"/>
                    <w:left w:val="none" w:sz="0" w:space="0" w:color="auto"/>
                    <w:bottom w:val="none" w:sz="0" w:space="0" w:color="auto"/>
                    <w:right w:val="none" w:sz="0" w:space="0" w:color="auto"/>
                    <w:between w:val="none" w:sz="0" w:space="0" w:color="auto"/>
                  </w:pBdr>
                  <w:jc w:val="center"/>
                  <w:textAlignment w:val="baseline"/>
                </w:pPr>
              </w:pPrChange>
            </w:pPr>
            <w:del w:id="322" w:author="Shraddha Tugnawat" w:date="2024-03-29T11:01:00Z">
              <w:r w:rsidRPr="00C55735" w:rsidDel="00400928">
                <w:rPr>
                  <w:rFonts w:eastAsia="Times New Roman"/>
                  <w:lang w:eastAsia="zh-TW"/>
                </w:rPr>
                <w:delText> </w:delText>
              </w:r>
            </w:del>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FCB1FA" w14:textId="4C144FDB" w:rsidR="00C55735" w:rsidRPr="00C55735" w:rsidDel="00400928" w:rsidRDefault="00C55735">
            <w:pPr>
              <w:keepNext/>
              <w:keepLines/>
              <w:numPr>
                <w:ilvl w:val="0"/>
                <w:numId w:val="4"/>
              </w:numPr>
              <w:pBdr>
                <w:top w:val="none" w:sz="0" w:space="0" w:color="auto"/>
                <w:left w:val="none" w:sz="0" w:space="0" w:color="auto"/>
                <w:bottom w:val="none" w:sz="0" w:space="0" w:color="auto"/>
                <w:right w:val="none" w:sz="0" w:space="0" w:color="auto"/>
                <w:between w:val="none" w:sz="0" w:space="0" w:color="auto"/>
              </w:pBdr>
              <w:spacing w:before="240"/>
              <w:jc w:val="both"/>
              <w:textAlignment w:val="baseline"/>
              <w:outlineLvl w:val="0"/>
              <w:rPr>
                <w:del w:id="323" w:author="Shraddha Tugnawat" w:date="2024-03-29T11:01:00Z"/>
                <w:rFonts w:ascii="Times New Roman" w:eastAsia="Times New Roman" w:hAnsi="Times New Roman" w:cs="Times New Roman"/>
                <w:lang w:eastAsia="zh-TW"/>
              </w:rPr>
              <w:pPrChange w:id="324" w:author="Shraddha Tugnawat" w:date="2024-03-29T11:01:00Z">
                <w:pPr>
                  <w:pBdr>
                    <w:top w:val="none" w:sz="0" w:space="0" w:color="auto"/>
                    <w:left w:val="none" w:sz="0" w:space="0" w:color="auto"/>
                    <w:bottom w:val="none" w:sz="0" w:space="0" w:color="auto"/>
                    <w:right w:val="none" w:sz="0" w:space="0" w:color="auto"/>
                    <w:between w:val="none" w:sz="0" w:space="0" w:color="auto"/>
                  </w:pBdr>
                  <w:textAlignment w:val="baseline"/>
                </w:pPr>
              </w:pPrChange>
            </w:pPr>
            <w:del w:id="325" w:author="Shraddha Tugnawat" w:date="2024-03-29T11:01:00Z">
              <w:r w:rsidRPr="00C55735" w:rsidDel="00400928">
                <w:rPr>
                  <w:rFonts w:eastAsia="Times New Roman"/>
                  <w:lang w:eastAsia="zh-TW"/>
                </w:rPr>
                <w:delText> </w:delText>
              </w:r>
            </w:del>
          </w:p>
        </w:tc>
      </w:tr>
    </w:tbl>
    <w:p w14:paraId="0DEE55D3" w14:textId="6D93BE23" w:rsidR="00C55735" w:rsidRPr="00C55735" w:rsidDel="00400928" w:rsidRDefault="00C55735">
      <w:pPr>
        <w:keepNext/>
        <w:keepLines/>
        <w:numPr>
          <w:ilvl w:val="0"/>
          <w:numId w:val="4"/>
        </w:numPr>
        <w:spacing w:before="240"/>
        <w:jc w:val="both"/>
        <w:textAlignment w:val="baseline"/>
        <w:outlineLvl w:val="0"/>
        <w:rPr>
          <w:del w:id="326" w:author="Shraddha Tugnawat" w:date="2024-03-29T11:01:00Z"/>
        </w:rPr>
        <w:pPrChange w:id="327" w:author="Shraddha Tugnawat" w:date="2024-03-29T11:01:00Z">
          <w:pPr/>
        </w:pPrChange>
      </w:pPr>
    </w:p>
    <w:p w14:paraId="6CE963CE" w14:textId="57F23EC6" w:rsidR="0086641F" w:rsidRPr="00BF20DB" w:rsidDel="00400928" w:rsidRDefault="0086641F">
      <w:pPr>
        <w:keepNext/>
        <w:keepLines/>
        <w:numPr>
          <w:ilvl w:val="0"/>
          <w:numId w:val="4"/>
        </w:numPr>
        <w:spacing w:before="240"/>
        <w:jc w:val="both"/>
        <w:textAlignment w:val="baseline"/>
        <w:outlineLvl w:val="0"/>
        <w:rPr>
          <w:del w:id="328" w:author="Shraddha Tugnawat" w:date="2024-03-29T11:01:00Z"/>
        </w:rPr>
        <w:pPrChange w:id="329" w:author="Shraddha Tugnawat" w:date="2024-03-29T11:01:00Z">
          <w:pPr/>
        </w:pPrChange>
      </w:pPr>
    </w:p>
    <w:p w14:paraId="038510D8" w14:textId="1EE3AFB7" w:rsidR="0086641F" w:rsidRPr="00BF20DB" w:rsidRDefault="0086641F">
      <w:pPr>
        <w:keepNext/>
        <w:keepLines/>
        <w:spacing w:before="240"/>
        <w:jc w:val="both"/>
        <w:textAlignment w:val="baseline"/>
        <w:outlineLvl w:val="0"/>
        <w:pPrChange w:id="330" w:author="Shraddha Tugnawat" w:date="2024-03-29T11:01:00Z">
          <w:pPr/>
        </w:pPrChange>
      </w:pPr>
    </w:p>
    <w:sectPr w:rsidR="0086641F" w:rsidRPr="00BF20DB">
      <w:headerReference w:type="even" r:id="rId18"/>
      <w:headerReference w:type="default" r:id="rId19"/>
      <w:footerReference w:type="even" r:id="rId20"/>
      <w:footerReference w:type="default" r:id="rId21"/>
      <w:headerReference w:type="first" r:id="rId22"/>
      <w:pgSz w:w="11900" w:h="16840"/>
      <w:pgMar w:top="1440" w:right="1440" w:bottom="1131"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C8EC6" w14:textId="77777777" w:rsidR="002D74D2" w:rsidRDefault="002D74D2">
      <w:r>
        <w:separator/>
      </w:r>
    </w:p>
  </w:endnote>
  <w:endnote w:type="continuationSeparator" w:id="0">
    <w:p w14:paraId="753B2313" w14:textId="77777777" w:rsidR="002D74D2" w:rsidRDefault="002D74D2">
      <w:r>
        <w:continuationSeparator/>
      </w:r>
    </w:p>
  </w:endnote>
  <w:endnote w:type="continuationNotice" w:id="1">
    <w:p w14:paraId="1AFAD13C" w14:textId="77777777" w:rsidR="002D74D2" w:rsidRDefault="002D74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8134" w14:textId="77777777" w:rsidR="00127A7A" w:rsidRDefault="00127A7A" w:rsidP="00485D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D629EE0" w14:textId="77777777" w:rsidR="00127A7A" w:rsidRDefault="00127A7A" w:rsidP="00FE0FAE">
    <w:pPr>
      <w:tabs>
        <w:tab w:val="center" w:pos="4680"/>
        <w:tab w:val="right" w:pos="9360"/>
      </w:tabs>
      <w:ind w:right="360"/>
      <w:jc w:val="right"/>
    </w:pPr>
  </w:p>
  <w:p w14:paraId="2B75E24D" w14:textId="77777777" w:rsidR="00127A7A" w:rsidRDefault="00127A7A">
    <w:pPr>
      <w:tabs>
        <w:tab w:val="center" w:pos="4680"/>
        <w:tab w:val="right" w:pos="9360"/>
      </w:tabs>
      <w:spacing w:after="91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3729"/>
      <w:docPartObj>
        <w:docPartGallery w:val="Page Numbers (Bottom of Page)"/>
        <w:docPartUnique/>
      </w:docPartObj>
    </w:sdtPr>
    <w:sdtEndPr>
      <w:rPr>
        <w:rStyle w:val="PageNumber"/>
      </w:rPr>
    </w:sdtEndPr>
    <w:sdtContent>
      <w:p w14:paraId="528ABB21" w14:textId="77777777" w:rsidR="00127A7A" w:rsidRDefault="00127A7A" w:rsidP="00485D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39B7E8" w14:textId="7045B4A1" w:rsidR="00127A7A" w:rsidRDefault="00C753E8" w:rsidP="00FE0FAE">
    <w:pPr>
      <w:tabs>
        <w:tab w:val="center" w:pos="4680"/>
        <w:tab w:val="right" w:pos="9360"/>
      </w:tabs>
      <w:ind w:right="360"/>
    </w:pPr>
    <w:r>
      <w:t>TITLE OF POLICY</w:t>
    </w:r>
    <w:r w:rsidR="00127A7A">
      <w:ptab w:relativeTo="margin" w:alignment="center" w:leader="none"/>
    </w:r>
    <w:r w:rsidR="00127A7A">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89513" w14:textId="77777777" w:rsidR="002D74D2" w:rsidRDefault="002D74D2">
      <w:r>
        <w:separator/>
      </w:r>
    </w:p>
  </w:footnote>
  <w:footnote w:type="continuationSeparator" w:id="0">
    <w:p w14:paraId="27E0079D" w14:textId="77777777" w:rsidR="002D74D2" w:rsidRDefault="002D74D2">
      <w:r>
        <w:continuationSeparator/>
      </w:r>
    </w:p>
  </w:footnote>
  <w:footnote w:type="continuationNotice" w:id="1">
    <w:p w14:paraId="45D35A4E" w14:textId="77777777" w:rsidR="002D74D2" w:rsidRDefault="002D74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1D8" w14:textId="77777777" w:rsidR="00127A7A" w:rsidRDefault="00127A7A">
    <w:pPr>
      <w:pStyle w:val="Header"/>
    </w:pPr>
    <w:r>
      <w:rPr>
        <w:noProof/>
      </w:rPr>
      <mc:AlternateContent>
        <mc:Choice Requires="wps">
          <w:drawing>
            <wp:anchor distT="0" distB="0" distL="0" distR="0" simplePos="0" relativeHeight="251658243" behindDoc="0" locked="0" layoutInCell="1" allowOverlap="1" wp14:anchorId="78F094CB" wp14:editId="408921B6">
              <wp:simplePos x="635" y="635"/>
              <wp:positionH relativeFrom="leftMargin">
                <wp:align>left</wp:align>
              </wp:positionH>
              <wp:positionV relativeFrom="paragraph">
                <wp:posOffset>635</wp:posOffset>
              </wp:positionV>
              <wp:extent cx="443865" cy="443865"/>
              <wp:effectExtent l="0" t="0" r="5715" b="10160"/>
              <wp:wrapSquare wrapText="bothSides"/>
              <wp:docPr id="4" name="Text Box 4" descr="Payconiq Internal Us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469DA4" w14:textId="77777777" w:rsidR="00127A7A" w:rsidRPr="009F79CF" w:rsidRDefault="00127A7A">
                          <w:pPr>
                            <w:rPr>
                              <w:sz w:val="20"/>
                              <w:szCs w:val="20"/>
                            </w:rPr>
                          </w:pPr>
                          <w:r w:rsidRPr="009F79CF">
                            <w:rPr>
                              <w:sz w:val="20"/>
                              <w:szCs w:val="20"/>
                            </w:rPr>
                            <w:t>Payconiq Internal Use</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8F094CB" id="_x0000_t202" coordsize="21600,21600" o:spt="202" path="m,l,21600r21600,l21600,xe">
              <v:stroke joinstyle="miter"/>
              <v:path gradientshapeok="t" o:connecttype="rect"/>
            </v:shapetype>
            <v:shape id="Text Box 4" o:spid="_x0000_s1026" type="#_x0000_t202" alt="Payconiq Internal Use" style="position:absolute;margin-left:0;margin-top:.05pt;width:34.95pt;height:34.95pt;z-index:251658243;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filled="f" stroked="f">
              <v:textbox style="mso-fit-shape-to-text:t" inset="15pt,0,0,0">
                <w:txbxContent>
                  <w:p w14:paraId="24469DA4" w14:textId="77777777" w:rsidR="00127A7A" w:rsidRPr="009F79CF" w:rsidRDefault="00127A7A">
                    <w:pPr>
                      <w:rPr>
                        <w:sz w:val="20"/>
                        <w:szCs w:val="20"/>
                      </w:rPr>
                    </w:pPr>
                    <w:r w:rsidRPr="009F79CF">
                      <w:rPr>
                        <w:sz w:val="20"/>
                        <w:szCs w:val="20"/>
                      </w:rPr>
                      <w:t>Payconiq Internal Use</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D86F5" w14:textId="485BA08F" w:rsidR="00127A7A" w:rsidRDefault="00127A7A">
    <w:pPr>
      <w:tabs>
        <w:tab w:val="center" w:pos="4680"/>
        <w:tab w:val="right" w:pos="9360"/>
      </w:tabs>
      <w:spacing w:before="709"/>
    </w:pPr>
    <w:r>
      <w:rPr>
        <w:noProof/>
      </w:rPr>
      <mc:AlternateContent>
        <mc:Choice Requires="wps">
          <w:drawing>
            <wp:anchor distT="0" distB="0" distL="0" distR="0" simplePos="0" relativeHeight="251658244" behindDoc="0" locked="0" layoutInCell="1" allowOverlap="1" wp14:anchorId="67DF2798" wp14:editId="76FEE24F">
              <wp:simplePos x="0" y="0"/>
              <wp:positionH relativeFrom="leftMargin">
                <wp:align>left</wp:align>
              </wp:positionH>
              <wp:positionV relativeFrom="paragraph">
                <wp:posOffset>0</wp:posOffset>
              </wp:positionV>
              <wp:extent cx="443865" cy="443865"/>
              <wp:effectExtent l="0" t="0" r="5715" b="10160"/>
              <wp:wrapSquare wrapText="bothSides"/>
              <wp:docPr id="5" name="Text Box 5" descr="Payconiq Internal Us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AB7629" w14:textId="77777777" w:rsidR="00127A7A" w:rsidRPr="009F79CF" w:rsidRDefault="00127A7A">
                          <w:pPr>
                            <w:rPr>
                              <w:sz w:val="20"/>
                              <w:szCs w:val="20"/>
                            </w:rPr>
                          </w:pPr>
                          <w:r w:rsidRPr="009F79CF">
                            <w:rPr>
                              <w:sz w:val="20"/>
                              <w:szCs w:val="20"/>
                            </w:rPr>
                            <w:t>Payconiq Internal Use</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7DF2798" id="_x0000_t202" coordsize="21600,21600" o:spt="202" path="m,l,21600r21600,l21600,xe">
              <v:stroke joinstyle="miter"/>
              <v:path gradientshapeok="t" o:connecttype="rect"/>
            </v:shapetype>
            <v:shape id="Text Box 5" o:spid="_x0000_s1027" type="#_x0000_t202" alt="Payconiq Internal Use" style="position:absolute;margin-left:0;margin-top:0;width:34.95pt;height:34.95pt;z-index:25165824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" filled="f" stroked="f">
              <v:textbox style="mso-fit-shape-to-text:t" inset="15pt,0,0,0">
                <w:txbxContent>
                  <w:p w14:paraId="43AB7629" w14:textId="77777777" w:rsidR="00127A7A" w:rsidRPr="009F79CF" w:rsidRDefault="00127A7A">
                    <w:pPr>
                      <w:rPr>
                        <w:sz w:val="20"/>
                        <w:szCs w:val="20"/>
                      </w:rPr>
                    </w:pPr>
                    <w:r w:rsidRPr="009F79CF">
                      <w:rPr>
                        <w:sz w:val="20"/>
                        <w:szCs w:val="20"/>
                      </w:rPr>
                      <w:t>Payconiq Internal Use</w:t>
                    </w:r>
                  </w:p>
                </w:txbxContent>
              </v:textbox>
              <w10:wrap type="square" anchorx="margin"/>
            </v:shape>
          </w:pict>
        </mc:Fallback>
      </mc:AlternateContent>
    </w:r>
    <w:r>
      <w:rPr>
        <w:noProof/>
      </w:rPr>
      <w:drawing>
        <wp:anchor distT="0" distB="0" distL="114300" distR="114300" simplePos="0" relativeHeight="251658240" behindDoc="0" locked="0" layoutInCell="1" hidden="0" allowOverlap="1" wp14:anchorId="2B3CE6B6" wp14:editId="5A6BB140">
          <wp:simplePos x="0" y="0"/>
          <wp:positionH relativeFrom="margin">
            <wp:posOffset>3820421</wp:posOffset>
          </wp:positionH>
          <wp:positionV relativeFrom="paragraph">
            <wp:posOffset>161365</wp:posOffset>
          </wp:positionV>
          <wp:extent cx="1783715" cy="518160"/>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783715" cy="51816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89F97" w14:textId="77777777" w:rsidR="00127A7A" w:rsidRDefault="00127A7A">
    <w:pPr>
      <w:tabs>
        <w:tab w:val="center" w:pos="4680"/>
        <w:tab w:val="right" w:pos="9360"/>
      </w:tabs>
      <w:spacing w:before="709"/>
    </w:pPr>
    <w:r>
      <w:rPr>
        <w:noProof/>
      </w:rPr>
      <mc:AlternateContent>
        <mc:Choice Requires="wps">
          <w:drawing>
            <wp:anchor distT="0" distB="0" distL="0" distR="0" simplePos="0" relativeHeight="251658242" behindDoc="0" locked="0" layoutInCell="1" allowOverlap="1" wp14:anchorId="707BDBFC" wp14:editId="5AB3366D">
              <wp:simplePos x="0" y="0"/>
              <wp:positionH relativeFrom="leftMargin">
                <wp:align>left</wp:align>
              </wp:positionH>
              <wp:positionV relativeFrom="paragraph">
                <wp:posOffset>0</wp:posOffset>
              </wp:positionV>
              <wp:extent cx="443865" cy="443865"/>
              <wp:effectExtent l="0" t="0" r="5715" b="10160"/>
              <wp:wrapSquare wrapText="bothSides"/>
              <wp:docPr id="3" name="Text Box 3" descr="Payconiq Internal Us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2BD698" w14:textId="77777777" w:rsidR="00127A7A" w:rsidRPr="009F79CF" w:rsidRDefault="00127A7A">
                          <w:pPr>
                            <w:rPr>
                              <w:sz w:val="20"/>
                              <w:szCs w:val="20"/>
                            </w:rPr>
                          </w:pPr>
                          <w:r w:rsidRPr="009F79CF">
                            <w:rPr>
                              <w:sz w:val="20"/>
                              <w:szCs w:val="20"/>
                            </w:rPr>
                            <w:t>Payconiq Internal Use</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07BDBFC" id="_x0000_t202" coordsize="21600,21600" o:spt="202" path="m,l,21600r21600,l21600,xe">
              <v:stroke joinstyle="miter"/>
              <v:path gradientshapeok="t" o:connecttype="rect"/>
            </v:shapetype>
            <v:shape id="Text Box 3" o:spid="_x0000_s1028" type="#_x0000_t202" alt="Payconiq Internal Use" style="position:absolute;margin-left:0;margin-top:0;width:34.95pt;height:34.95pt;z-index:251658242;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" filled="f" stroked="f">
              <v:textbox style="mso-fit-shape-to-text:t" inset="15pt,0,0,0">
                <w:txbxContent>
                  <w:p w14:paraId="782BD698" w14:textId="77777777" w:rsidR="00127A7A" w:rsidRPr="009F79CF" w:rsidRDefault="00127A7A">
                    <w:pPr>
                      <w:rPr>
                        <w:sz w:val="20"/>
                        <w:szCs w:val="20"/>
                      </w:rPr>
                    </w:pPr>
                    <w:r w:rsidRPr="009F79CF">
                      <w:rPr>
                        <w:sz w:val="20"/>
                        <w:szCs w:val="20"/>
                      </w:rPr>
                      <w:t>Payconiq Internal Use</w:t>
                    </w:r>
                  </w:p>
                </w:txbxContent>
              </v:textbox>
              <w10:wrap type="square" anchorx="margin"/>
            </v:shape>
          </w:pict>
        </mc:Fallback>
      </mc:AlternateContent>
    </w:r>
    <w:r>
      <w:rPr>
        <w:noProof/>
      </w:rPr>
      <w:drawing>
        <wp:anchor distT="0" distB="0" distL="114300" distR="114300" simplePos="0" relativeHeight="251658241" behindDoc="0" locked="0" layoutInCell="1" hidden="0" allowOverlap="1" wp14:anchorId="283BD262" wp14:editId="1A02CAD4">
          <wp:simplePos x="0" y="0"/>
          <wp:positionH relativeFrom="margin">
            <wp:posOffset>4099784</wp:posOffset>
          </wp:positionH>
          <wp:positionV relativeFrom="paragraph">
            <wp:posOffset>201183</wp:posOffset>
          </wp:positionV>
          <wp:extent cx="1790065" cy="52006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90065" cy="5200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F429E"/>
    <w:multiLevelType w:val="multilevel"/>
    <w:tmpl w:val="A7BC70B2"/>
    <w:lvl w:ilvl="0">
      <w:start w:val="4"/>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5.1.%3"/>
      <w:lvlJc w:val="left"/>
      <w:pPr>
        <w:ind w:left="360" w:hanging="360"/>
      </w:pPr>
      <w:rPr>
        <w:rFonts w:hint="default"/>
      </w:rPr>
    </w:lvl>
    <w:lvl w:ilvl="3">
      <w:start w:val="1"/>
      <w:numFmt w:val="decimal"/>
      <w:lvlText w:val="%4)"/>
      <w:lvlJc w:val="lef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E04B65"/>
    <w:multiLevelType w:val="multilevel"/>
    <w:tmpl w:val="37728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53024E"/>
    <w:multiLevelType w:val="hybridMultilevel"/>
    <w:tmpl w:val="52AAA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307265"/>
    <w:multiLevelType w:val="multilevel"/>
    <w:tmpl w:val="DADCC6F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D1102"/>
    <w:multiLevelType w:val="multilevel"/>
    <w:tmpl w:val="5E2C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369AC"/>
    <w:multiLevelType w:val="multilevel"/>
    <w:tmpl w:val="5902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4515E"/>
    <w:multiLevelType w:val="hybridMultilevel"/>
    <w:tmpl w:val="37C2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25E23"/>
    <w:multiLevelType w:val="hybridMultilevel"/>
    <w:tmpl w:val="63841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4C26B7"/>
    <w:multiLevelType w:val="hybridMultilevel"/>
    <w:tmpl w:val="26DC2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252D2D"/>
    <w:multiLevelType w:val="multilevel"/>
    <w:tmpl w:val="C3589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82B63"/>
    <w:multiLevelType w:val="multilevel"/>
    <w:tmpl w:val="7EAE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4774CC"/>
    <w:multiLevelType w:val="hybridMultilevel"/>
    <w:tmpl w:val="FA4A9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164BE"/>
    <w:multiLevelType w:val="hybridMultilevel"/>
    <w:tmpl w:val="0FFC8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C85F42"/>
    <w:multiLevelType w:val="hybridMultilevel"/>
    <w:tmpl w:val="85B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8259D7"/>
    <w:multiLevelType w:val="hybridMultilevel"/>
    <w:tmpl w:val="9330222E"/>
    <w:lvl w:ilvl="0" w:tplc="1A7EDE70">
      <w:start w:val="1"/>
      <w:numFmt w:val="decimal"/>
      <w:lvlText w:val="5.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EB388A"/>
    <w:multiLevelType w:val="multilevel"/>
    <w:tmpl w:val="CD3E3EA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6" w15:restartNumberingAfterBreak="0">
    <w:nsid w:val="46765639"/>
    <w:multiLevelType w:val="hybridMultilevel"/>
    <w:tmpl w:val="3F8C4522"/>
    <w:lvl w:ilvl="0" w:tplc="8348F8F4">
      <w:start w:val="1"/>
      <w:numFmt w:val="decimal"/>
      <w:lvlText w:val="5.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AA5E85"/>
    <w:multiLevelType w:val="hybridMultilevel"/>
    <w:tmpl w:val="15826564"/>
    <w:lvl w:ilvl="0" w:tplc="9D9E561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526C4E"/>
    <w:multiLevelType w:val="hybridMultilevel"/>
    <w:tmpl w:val="8ABA631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5A1C281F"/>
    <w:multiLevelType w:val="hybridMultilevel"/>
    <w:tmpl w:val="DD5A5912"/>
    <w:lvl w:ilvl="0" w:tplc="8348F8F4">
      <w:start w:val="1"/>
      <w:numFmt w:val="decimal"/>
      <w:lvlText w:val="5.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45021C9"/>
    <w:multiLevelType w:val="hybridMultilevel"/>
    <w:tmpl w:val="C6067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F55E7C"/>
    <w:multiLevelType w:val="hybridMultilevel"/>
    <w:tmpl w:val="2C8EB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703ACF"/>
    <w:multiLevelType w:val="hybridMultilevel"/>
    <w:tmpl w:val="85BC222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B6A0E72"/>
    <w:multiLevelType w:val="hybridMultilevel"/>
    <w:tmpl w:val="567C248A"/>
    <w:lvl w:ilvl="0" w:tplc="0809000F">
      <w:start w:val="1"/>
      <w:numFmt w:val="decimal"/>
      <w:lvlText w:val="%1."/>
      <w:lvlJc w:val="left"/>
      <w:pPr>
        <w:ind w:left="720" w:hanging="360"/>
      </w:pPr>
      <w:rPr>
        <w:rFonts w:hint="default"/>
      </w:rPr>
    </w:lvl>
    <w:lvl w:ilvl="1" w:tplc="08090005">
      <w:start w:val="1"/>
      <w:numFmt w:val="bullet"/>
      <w:lvlText w:val=""/>
      <w:lvlJc w:val="left"/>
      <w:pPr>
        <w:ind w:left="108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AC154A"/>
    <w:multiLevelType w:val="multilevel"/>
    <w:tmpl w:val="C25CFF06"/>
    <w:lvl w:ilvl="0">
      <w:start w:val="1"/>
      <w:numFmt w:val="decimal"/>
      <w:lvlText w:val="%1."/>
      <w:lvlJc w:val="left"/>
      <w:pPr>
        <w:ind w:left="0" w:firstLine="0"/>
      </w:pPr>
    </w:lvl>
    <w:lvl w:ilvl="1">
      <w:start w:val="1"/>
      <w:numFmt w:val="decimal"/>
      <w:lvlText w:val="%1.%2."/>
      <w:lvlJc w:val="left"/>
      <w:pPr>
        <w:ind w:left="360" w:hanging="360"/>
      </w:pPr>
    </w:lvl>
    <w:lvl w:ilvl="2">
      <w:start w:val="1"/>
      <w:numFmt w:val="upperLetter"/>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765857DE"/>
    <w:multiLevelType w:val="multilevel"/>
    <w:tmpl w:val="A7784B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E02F9B"/>
    <w:multiLevelType w:val="hybridMultilevel"/>
    <w:tmpl w:val="22847E62"/>
    <w:lvl w:ilvl="0" w:tplc="FD9CF5B4">
      <w:start w:val="1"/>
      <w:numFmt w:val="bullet"/>
      <w:lvlText w:val="●"/>
      <w:lvlJc w:val="left"/>
      <w:pPr>
        <w:ind w:left="720" w:hanging="360"/>
      </w:pPr>
      <w:rPr>
        <w:u w:val="none"/>
      </w:rPr>
    </w:lvl>
    <w:lvl w:ilvl="1" w:tplc="AC9C8974">
      <w:start w:val="1"/>
      <w:numFmt w:val="bullet"/>
      <w:lvlText w:val="○"/>
      <w:lvlJc w:val="left"/>
      <w:pPr>
        <w:ind w:left="1440" w:hanging="360"/>
      </w:pPr>
      <w:rPr>
        <w:u w:val="none"/>
      </w:rPr>
    </w:lvl>
    <w:lvl w:ilvl="2" w:tplc="87E023B6">
      <w:start w:val="1"/>
      <w:numFmt w:val="bullet"/>
      <w:lvlText w:val="■"/>
      <w:lvlJc w:val="left"/>
      <w:pPr>
        <w:ind w:left="2160" w:hanging="360"/>
      </w:pPr>
      <w:rPr>
        <w:u w:val="none"/>
      </w:rPr>
    </w:lvl>
    <w:lvl w:ilvl="3" w:tplc="6562FD1E">
      <w:start w:val="1"/>
      <w:numFmt w:val="bullet"/>
      <w:lvlText w:val="●"/>
      <w:lvlJc w:val="left"/>
      <w:pPr>
        <w:ind w:left="2880" w:hanging="360"/>
      </w:pPr>
      <w:rPr>
        <w:u w:val="none"/>
      </w:rPr>
    </w:lvl>
    <w:lvl w:ilvl="4" w:tplc="EFEE0F68">
      <w:start w:val="1"/>
      <w:numFmt w:val="bullet"/>
      <w:lvlText w:val="○"/>
      <w:lvlJc w:val="left"/>
      <w:pPr>
        <w:ind w:left="3600" w:hanging="360"/>
      </w:pPr>
      <w:rPr>
        <w:u w:val="none"/>
      </w:rPr>
    </w:lvl>
    <w:lvl w:ilvl="5" w:tplc="4B1E1D32">
      <w:start w:val="1"/>
      <w:numFmt w:val="bullet"/>
      <w:lvlText w:val="■"/>
      <w:lvlJc w:val="left"/>
      <w:pPr>
        <w:ind w:left="4320" w:hanging="360"/>
      </w:pPr>
      <w:rPr>
        <w:u w:val="none"/>
      </w:rPr>
    </w:lvl>
    <w:lvl w:ilvl="6" w:tplc="528C4E42">
      <w:start w:val="1"/>
      <w:numFmt w:val="bullet"/>
      <w:lvlText w:val="●"/>
      <w:lvlJc w:val="left"/>
      <w:pPr>
        <w:ind w:left="5040" w:hanging="360"/>
      </w:pPr>
      <w:rPr>
        <w:u w:val="none"/>
      </w:rPr>
    </w:lvl>
    <w:lvl w:ilvl="7" w:tplc="8D0EE9E8">
      <w:start w:val="1"/>
      <w:numFmt w:val="bullet"/>
      <w:lvlText w:val="○"/>
      <w:lvlJc w:val="left"/>
      <w:pPr>
        <w:ind w:left="5760" w:hanging="360"/>
      </w:pPr>
      <w:rPr>
        <w:u w:val="none"/>
      </w:rPr>
    </w:lvl>
    <w:lvl w:ilvl="8" w:tplc="21A4F17E">
      <w:start w:val="1"/>
      <w:numFmt w:val="bullet"/>
      <w:lvlText w:val="■"/>
      <w:lvlJc w:val="left"/>
      <w:pPr>
        <w:ind w:left="6480" w:hanging="360"/>
      </w:pPr>
      <w:rPr>
        <w:u w:val="none"/>
      </w:rPr>
    </w:lvl>
  </w:abstractNum>
  <w:abstractNum w:abstractNumId="27" w15:restartNumberingAfterBreak="0">
    <w:nsid w:val="7C3268A3"/>
    <w:multiLevelType w:val="hybridMultilevel"/>
    <w:tmpl w:val="E398C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4D06A3"/>
    <w:multiLevelType w:val="hybridMultilevel"/>
    <w:tmpl w:val="0DEA0540"/>
    <w:lvl w:ilvl="0" w:tplc="5568DF6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F76B9C"/>
    <w:multiLevelType w:val="hybridMultilevel"/>
    <w:tmpl w:val="0A6C2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443307">
    <w:abstractNumId w:val="15"/>
  </w:num>
  <w:num w:numId="2" w16cid:durableId="1175195595">
    <w:abstractNumId w:val="1"/>
  </w:num>
  <w:num w:numId="3" w16cid:durableId="356741007">
    <w:abstractNumId w:val="26"/>
  </w:num>
  <w:num w:numId="4" w16cid:durableId="1083337816">
    <w:abstractNumId w:val="24"/>
  </w:num>
  <w:num w:numId="5" w16cid:durableId="2076472245">
    <w:abstractNumId w:val="13"/>
  </w:num>
  <w:num w:numId="6" w16cid:durableId="38287928">
    <w:abstractNumId w:val="27"/>
  </w:num>
  <w:num w:numId="7" w16cid:durableId="1192382479">
    <w:abstractNumId w:val="7"/>
  </w:num>
  <w:num w:numId="8" w16cid:durableId="1705790868">
    <w:abstractNumId w:val="11"/>
  </w:num>
  <w:num w:numId="9" w16cid:durableId="1959337760">
    <w:abstractNumId w:val="21"/>
  </w:num>
  <w:num w:numId="10" w16cid:durableId="510992391">
    <w:abstractNumId w:val="18"/>
  </w:num>
  <w:num w:numId="11" w16cid:durableId="1660041739">
    <w:abstractNumId w:val="6"/>
  </w:num>
  <w:num w:numId="12" w16cid:durableId="1040934055">
    <w:abstractNumId w:val="20"/>
  </w:num>
  <w:num w:numId="13" w16cid:durableId="1387879105">
    <w:abstractNumId w:val="2"/>
  </w:num>
  <w:num w:numId="14" w16cid:durableId="497187961">
    <w:abstractNumId w:val="28"/>
  </w:num>
  <w:num w:numId="15" w16cid:durableId="568930178">
    <w:abstractNumId w:val="17"/>
  </w:num>
  <w:num w:numId="16" w16cid:durableId="913196502">
    <w:abstractNumId w:val="25"/>
  </w:num>
  <w:num w:numId="17" w16cid:durableId="764497895">
    <w:abstractNumId w:val="5"/>
  </w:num>
  <w:num w:numId="18" w16cid:durableId="1718704020">
    <w:abstractNumId w:val="9"/>
  </w:num>
  <w:num w:numId="19" w16cid:durableId="1325744812">
    <w:abstractNumId w:val="3"/>
  </w:num>
  <w:num w:numId="20" w16cid:durableId="1459378649">
    <w:abstractNumId w:val="12"/>
  </w:num>
  <w:num w:numId="21" w16cid:durableId="707992323">
    <w:abstractNumId w:val="29"/>
  </w:num>
  <w:num w:numId="22" w16cid:durableId="1459957569">
    <w:abstractNumId w:val="0"/>
  </w:num>
  <w:num w:numId="23" w16cid:durableId="988828191">
    <w:abstractNumId w:val="10"/>
  </w:num>
  <w:num w:numId="24" w16cid:durableId="1895896442">
    <w:abstractNumId w:val="8"/>
  </w:num>
  <w:num w:numId="25" w16cid:durableId="275983950">
    <w:abstractNumId w:val="4"/>
  </w:num>
  <w:num w:numId="26" w16cid:durableId="1769814065">
    <w:abstractNumId w:val="22"/>
  </w:num>
  <w:num w:numId="27" w16cid:durableId="1763070347">
    <w:abstractNumId w:val="23"/>
  </w:num>
  <w:num w:numId="28" w16cid:durableId="1258489511">
    <w:abstractNumId w:val="19"/>
  </w:num>
  <w:num w:numId="29" w16cid:durableId="1147014973">
    <w:abstractNumId w:val="16"/>
  </w:num>
  <w:num w:numId="30" w16cid:durableId="75756209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raddha Tugnawat">
    <w15:presenceInfo w15:providerId="AD" w15:userId="S::Shraddha.Tugnawat@epicompany.eu::cfecea20-a1f5-4d3f-abef-8a4578302eb6"/>
  </w15:person>
  <w15:person w15:author="Michael Oki">
    <w15:presenceInfo w15:providerId="AD" w15:userId="S::Michael.Oki@payconiq.com::3b0ddcc8-239d-4d1e-8715-265c96571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9CF"/>
    <w:rsid w:val="000013C2"/>
    <w:rsid w:val="00002D63"/>
    <w:rsid w:val="00007712"/>
    <w:rsid w:val="0001208A"/>
    <w:rsid w:val="00012879"/>
    <w:rsid w:val="00013172"/>
    <w:rsid w:val="000138B8"/>
    <w:rsid w:val="00014833"/>
    <w:rsid w:val="00017A40"/>
    <w:rsid w:val="0002052C"/>
    <w:rsid w:val="00021650"/>
    <w:rsid w:val="00022665"/>
    <w:rsid w:val="00022A87"/>
    <w:rsid w:val="00022D2D"/>
    <w:rsid w:val="00023C39"/>
    <w:rsid w:val="00024FCE"/>
    <w:rsid w:val="000274E0"/>
    <w:rsid w:val="000318F2"/>
    <w:rsid w:val="0003397E"/>
    <w:rsid w:val="00034432"/>
    <w:rsid w:val="000366A5"/>
    <w:rsid w:val="00036F68"/>
    <w:rsid w:val="00037106"/>
    <w:rsid w:val="000456B4"/>
    <w:rsid w:val="000463EE"/>
    <w:rsid w:val="00047DC2"/>
    <w:rsid w:val="000502F7"/>
    <w:rsid w:val="00051C63"/>
    <w:rsid w:val="00052F1F"/>
    <w:rsid w:val="00054A58"/>
    <w:rsid w:val="00056D4B"/>
    <w:rsid w:val="00057620"/>
    <w:rsid w:val="00060A99"/>
    <w:rsid w:val="00065428"/>
    <w:rsid w:val="00072616"/>
    <w:rsid w:val="0007270B"/>
    <w:rsid w:val="00072A7E"/>
    <w:rsid w:val="00073FD9"/>
    <w:rsid w:val="00075691"/>
    <w:rsid w:val="0007626E"/>
    <w:rsid w:val="00076552"/>
    <w:rsid w:val="00080AB2"/>
    <w:rsid w:val="00082504"/>
    <w:rsid w:val="00084E04"/>
    <w:rsid w:val="00085F8E"/>
    <w:rsid w:val="00086260"/>
    <w:rsid w:val="0008695F"/>
    <w:rsid w:val="00086A97"/>
    <w:rsid w:val="000930D8"/>
    <w:rsid w:val="0009614D"/>
    <w:rsid w:val="000973CA"/>
    <w:rsid w:val="000A5E04"/>
    <w:rsid w:val="000A7395"/>
    <w:rsid w:val="000A76C7"/>
    <w:rsid w:val="000B1A37"/>
    <w:rsid w:val="000B1CC8"/>
    <w:rsid w:val="000B571F"/>
    <w:rsid w:val="000B6040"/>
    <w:rsid w:val="000B66AE"/>
    <w:rsid w:val="000B66C5"/>
    <w:rsid w:val="000B7909"/>
    <w:rsid w:val="000B7A93"/>
    <w:rsid w:val="000B7DE7"/>
    <w:rsid w:val="000C2EE1"/>
    <w:rsid w:val="000C4702"/>
    <w:rsid w:val="000C53E9"/>
    <w:rsid w:val="000C5A8D"/>
    <w:rsid w:val="000D0740"/>
    <w:rsid w:val="000D3A3F"/>
    <w:rsid w:val="000D4092"/>
    <w:rsid w:val="000D53C5"/>
    <w:rsid w:val="000D61FB"/>
    <w:rsid w:val="000D7D2E"/>
    <w:rsid w:val="000E26E7"/>
    <w:rsid w:val="000E2AC5"/>
    <w:rsid w:val="000E44CE"/>
    <w:rsid w:val="000E756B"/>
    <w:rsid w:val="000E7E3A"/>
    <w:rsid w:val="000F2D06"/>
    <w:rsid w:val="000F2EA6"/>
    <w:rsid w:val="000F33CF"/>
    <w:rsid w:val="000F388D"/>
    <w:rsid w:val="000F3949"/>
    <w:rsid w:val="000F4449"/>
    <w:rsid w:val="000F5856"/>
    <w:rsid w:val="000F6505"/>
    <w:rsid w:val="000F72E7"/>
    <w:rsid w:val="00101AD7"/>
    <w:rsid w:val="00104EFD"/>
    <w:rsid w:val="00105DCE"/>
    <w:rsid w:val="00105F1A"/>
    <w:rsid w:val="00107DDA"/>
    <w:rsid w:val="001104B6"/>
    <w:rsid w:val="00114D27"/>
    <w:rsid w:val="00116592"/>
    <w:rsid w:val="00120B2A"/>
    <w:rsid w:val="00120EC6"/>
    <w:rsid w:val="00121896"/>
    <w:rsid w:val="00121DA5"/>
    <w:rsid w:val="001226E3"/>
    <w:rsid w:val="001236BC"/>
    <w:rsid w:val="0012516D"/>
    <w:rsid w:val="00126BDA"/>
    <w:rsid w:val="001278BF"/>
    <w:rsid w:val="00127A7A"/>
    <w:rsid w:val="00132DD0"/>
    <w:rsid w:val="00133994"/>
    <w:rsid w:val="00135C6C"/>
    <w:rsid w:val="00135EA1"/>
    <w:rsid w:val="00136BF0"/>
    <w:rsid w:val="001370D0"/>
    <w:rsid w:val="001407E2"/>
    <w:rsid w:val="00141BCB"/>
    <w:rsid w:val="00141DA3"/>
    <w:rsid w:val="0014228E"/>
    <w:rsid w:val="001434E6"/>
    <w:rsid w:val="00144F22"/>
    <w:rsid w:val="001451AB"/>
    <w:rsid w:val="00145750"/>
    <w:rsid w:val="00145CE3"/>
    <w:rsid w:val="001473F9"/>
    <w:rsid w:val="001476B0"/>
    <w:rsid w:val="001535CA"/>
    <w:rsid w:val="00153816"/>
    <w:rsid w:val="00154332"/>
    <w:rsid w:val="00155CC4"/>
    <w:rsid w:val="001572BE"/>
    <w:rsid w:val="001573D7"/>
    <w:rsid w:val="00160016"/>
    <w:rsid w:val="00160BB0"/>
    <w:rsid w:val="001621AE"/>
    <w:rsid w:val="00162DAF"/>
    <w:rsid w:val="00163C15"/>
    <w:rsid w:val="00165020"/>
    <w:rsid w:val="001661D9"/>
    <w:rsid w:val="00166304"/>
    <w:rsid w:val="001663DC"/>
    <w:rsid w:val="00167140"/>
    <w:rsid w:val="00170CFE"/>
    <w:rsid w:val="001719D1"/>
    <w:rsid w:val="0017211B"/>
    <w:rsid w:val="001726F5"/>
    <w:rsid w:val="0017283E"/>
    <w:rsid w:val="0017316D"/>
    <w:rsid w:val="00176481"/>
    <w:rsid w:val="00181690"/>
    <w:rsid w:val="001837D2"/>
    <w:rsid w:val="001843EC"/>
    <w:rsid w:val="001848C1"/>
    <w:rsid w:val="001866A0"/>
    <w:rsid w:val="00187073"/>
    <w:rsid w:val="001936E7"/>
    <w:rsid w:val="00193AAD"/>
    <w:rsid w:val="00196CF9"/>
    <w:rsid w:val="001A00D1"/>
    <w:rsid w:val="001A0E84"/>
    <w:rsid w:val="001A2126"/>
    <w:rsid w:val="001B1CB4"/>
    <w:rsid w:val="001B228C"/>
    <w:rsid w:val="001B36F7"/>
    <w:rsid w:val="001B40FD"/>
    <w:rsid w:val="001B46FB"/>
    <w:rsid w:val="001B65CF"/>
    <w:rsid w:val="001C35EB"/>
    <w:rsid w:val="001C3E72"/>
    <w:rsid w:val="001C7108"/>
    <w:rsid w:val="001C74FD"/>
    <w:rsid w:val="001D1797"/>
    <w:rsid w:val="001D3263"/>
    <w:rsid w:val="001E012A"/>
    <w:rsid w:val="001E090A"/>
    <w:rsid w:val="001E0ACA"/>
    <w:rsid w:val="001E2F2E"/>
    <w:rsid w:val="001E3620"/>
    <w:rsid w:val="001E38FA"/>
    <w:rsid w:val="001E412B"/>
    <w:rsid w:val="001E50CF"/>
    <w:rsid w:val="001F066B"/>
    <w:rsid w:val="001F1C9B"/>
    <w:rsid w:val="001F6CF9"/>
    <w:rsid w:val="001F70A4"/>
    <w:rsid w:val="00201AD9"/>
    <w:rsid w:val="002032E6"/>
    <w:rsid w:val="00206FA6"/>
    <w:rsid w:val="0021059B"/>
    <w:rsid w:val="0021103D"/>
    <w:rsid w:val="00212867"/>
    <w:rsid w:val="00213DB7"/>
    <w:rsid w:val="00216902"/>
    <w:rsid w:val="00221440"/>
    <w:rsid w:val="0022248B"/>
    <w:rsid w:val="002228D5"/>
    <w:rsid w:val="00224486"/>
    <w:rsid w:val="00224B91"/>
    <w:rsid w:val="00224C35"/>
    <w:rsid w:val="0022783D"/>
    <w:rsid w:val="0023094A"/>
    <w:rsid w:val="002324D4"/>
    <w:rsid w:val="00233BD1"/>
    <w:rsid w:val="0023425A"/>
    <w:rsid w:val="00234440"/>
    <w:rsid w:val="002401CF"/>
    <w:rsid w:val="00240A09"/>
    <w:rsid w:val="00240D80"/>
    <w:rsid w:val="002411DD"/>
    <w:rsid w:val="00243EFF"/>
    <w:rsid w:val="00246D8F"/>
    <w:rsid w:val="00251BB9"/>
    <w:rsid w:val="00256F01"/>
    <w:rsid w:val="002609D0"/>
    <w:rsid w:val="00262DB1"/>
    <w:rsid w:val="002632B9"/>
    <w:rsid w:val="00264B19"/>
    <w:rsid w:val="00264B38"/>
    <w:rsid w:val="00265C27"/>
    <w:rsid w:val="002665EB"/>
    <w:rsid w:val="002715FF"/>
    <w:rsid w:val="00272A06"/>
    <w:rsid w:val="00281B96"/>
    <w:rsid w:val="00283150"/>
    <w:rsid w:val="00284B41"/>
    <w:rsid w:val="00285CE3"/>
    <w:rsid w:val="002872C1"/>
    <w:rsid w:val="00290ACC"/>
    <w:rsid w:val="00291A87"/>
    <w:rsid w:val="00291B0D"/>
    <w:rsid w:val="002938F3"/>
    <w:rsid w:val="002946D6"/>
    <w:rsid w:val="00294706"/>
    <w:rsid w:val="00294E78"/>
    <w:rsid w:val="00296097"/>
    <w:rsid w:val="002A21B1"/>
    <w:rsid w:val="002A5B35"/>
    <w:rsid w:val="002A6070"/>
    <w:rsid w:val="002B25BA"/>
    <w:rsid w:val="002B3392"/>
    <w:rsid w:val="002B345B"/>
    <w:rsid w:val="002B4F45"/>
    <w:rsid w:val="002B58C0"/>
    <w:rsid w:val="002B58CA"/>
    <w:rsid w:val="002B67EA"/>
    <w:rsid w:val="002B695F"/>
    <w:rsid w:val="002B6EEA"/>
    <w:rsid w:val="002C05D6"/>
    <w:rsid w:val="002C164C"/>
    <w:rsid w:val="002C423B"/>
    <w:rsid w:val="002C4549"/>
    <w:rsid w:val="002D0FE3"/>
    <w:rsid w:val="002D1FD4"/>
    <w:rsid w:val="002D5155"/>
    <w:rsid w:val="002D5504"/>
    <w:rsid w:val="002D5C65"/>
    <w:rsid w:val="002D5D50"/>
    <w:rsid w:val="002D5EBE"/>
    <w:rsid w:val="002D74D2"/>
    <w:rsid w:val="002E07D1"/>
    <w:rsid w:val="002E1295"/>
    <w:rsid w:val="002E2292"/>
    <w:rsid w:val="002E37DC"/>
    <w:rsid w:val="002E3B66"/>
    <w:rsid w:val="002E554E"/>
    <w:rsid w:val="002E685A"/>
    <w:rsid w:val="002E7B9A"/>
    <w:rsid w:val="002F409A"/>
    <w:rsid w:val="002F623E"/>
    <w:rsid w:val="002F7A18"/>
    <w:rsid w:val="00301670"/>
    <w:rsid w:val="0030178F"/>
    <w:rsid w:val="00302524"/>
    <w:rsid w:val="00302947"/>
    <w:rsid w:val="00303EA8"/>
    <w:rsid w:val="00304BF5"/>
    <w:rsid w:val="00307B71"/>
    <w:rsid w:val="00310346"/>
    <w:rsid w:val="00310595"/>
    <w:rsid w:val="00313537"/>
    <w:rsid w:val="00313FEC"/>
    <w:rsid w:val="003143AE"/>
    <w:rsid w:val="00314C27"/>
    <w:rsid w:val="0031595E"/>
    <w:rsid w:val="00317E04"/>
    <w:rsid w:val="00317F76"/>
    <w:rsid w:val="003211AC"/>
    <w:rsid w:val="003211B2"/>
    <w:rsid w:val="003225DC"/>
    <w:rsid w:val="00323A52"/>
    <w:rsid w:val="003247EE"/>
    <w:rsid w:val="00325838"/>
    <w:rsid w:val="00325D24"/>
    <w:rsid w:val="00326368"/>
    <w:rsid w:val="00326B1D"/>
    <w:rsid w:val="0033086F"/>
    <w:rsid w:val="00330E3A"/>
    <w:rsid w:val="00332A47"/>
    <w:rsid w:val="00332EBF"/>
    <w:rsid w:val="00334D65"/>
    <w:rsid w:val="00335087"/>
    <w:rsid w:val="00335890"/>
    <w:rsid w:val="00342499"/>
    <w:rsid w:val="00342B53"/>
    <w:rsid w:val="00344B1F"/>
    <w:rsid w:val="00345052"/>
    <w:rsid w:val="0034674B"/>
    <w:rsid w:val="00346B90"/>
    <w:rsid w:val="0035485B"/>
    <w:rsid w:val="00356A2D"/>
    <w:rsid w:val="00356DD9"/>
    <w:rsid w:val="00356E47"/>
    <w:rsid w:val="00357430"/>
    <w:rsid w:val="0036145E"/>
    <w:rsid w:val="0036171D"/>
    <w:rsid w:val="003617EF"/>
    <w:rsid w:val="0036275E"/>
    <w:rsid w:val="0036334F"/>
    <w:rsid w:val="00363C55"/>
    <w:rsid w:val="00364B7F"/>
    <w:rsid w:val="00365F1A"/>
    <w:rsid w:val="0036701D"/>
    <w:rsid w:val="003701AF"/>
    <w:rsid w:val="00371AF9"/>
    <w:rsid w:val="00372E48"/>
    <w:rsid w:val="003734EE"/>
    <w:rsid w:val="00373FFA"/>
    <w:rsid w:val="00376FD4"/>
    <w:rsid w:val="00382CC7"/>
    <w:rsid w:val="00385152"/>
    <w:rsid w:val="00385BEC"/>
    <w:rsid w:val="0038749E"/>
    <w:rsid w:val="00387740"/>
    <w:rsid w:val="00387E17"/>
    <w:rsid w:val="003907C3"/>
    <w:rsid w:val="00391B4E"/>
    <w:rsid w:val="00395634"/>
    <w:rsid w:val="00395B1E"/>
    <w:rsid w:val="00396C7B"/>
    <w:rsid w:val="00397839"/>
    <w:rsid w:val="003A2C87"/>
    <w:rsid w:val="003A3BF2"/>
    <w:rsid w:val="003A5100"/>
    <w:rsid w:val="003B0820"/>
    <w:rsid w:val="003B1E7F"/>
    <w:rsid w:val="003B346D"/>
    <w:rsid w:val="003B4037"/>
    <w:rsid w:val="003C3925"/>
    <w:rsid w:val="003C49FB"/>
    <w:rsid w:val="003C5871"/>
    <w:rsid w:val="003C698C"/>
    <w:rsid w:val="003C7D53"/>
    <w:rsid w:val="003D1D25"/>
    <w:rsid w:val="003D3C50"/>
    <w:rsid w:val="003D4532"/>
    <w:rsid w:val="003E0E07"/>
    <w:rsid w:val="003E2227"/>
    <w:rsid w:val="003E2533"/>
    <w:rsid w:val="003E41D0"/>
    <w:rsid w:val="003E7535"/>
    <w:rsid w:val="003F1F3E"/>
    <w:rsid w:val="003F27C4"/>
    <w:rsid w:val="003F42F6"/>
    <w:rsid w:val="003F50DA"/>
    <w:rsid w:val="003F5EE5"/>
    <w:rsid w:val="003F6710"/>
    <w:rsid w:val="003F7254"/>
    <w:rsid w:val="00400928"/>
    <w:rsid w:val="0040123D"/>
    <w:rsid w:val="004041D2"/>
    <w:rsid w:val="004055AD"/>
    <w:rsid w:val="00411B8E"/>
    <w:rsid w:val="00412517"/>
    <w:rsid w:val="0041301D"/>
    <w:rsid w:val="0041344F"/>
    <w:rsid w:val="004143DC"/>
    <w:rsid w:val="00415208"/>
    <w:rsid w:val="00422DFA"/>
    <w:rsid w:val="00423CBA"/>
    <w:rsid w:val="00423D16"/>
    <w:rsid w:val="00424BA8"/>
    <w:rsid w:val="00425C85"/>
    <w:rsid w:val="00425E94"/>
    <w:rsid w:val="0042606E"/>
    <w:rsid w:val="0042687C"/>
    <w:rsid w:val="00427D55"/>
    <w:rsid w:val="00430F7A"/>
    <w:rsid w:val="00431236"/>
    <w:rsid w:val="0043321D"/>
    <w:rsid w:val="0043386B"/>
    <w:rsid w:val="004409A7"/>
    <w:rsid w:val="00440C71"/>
    <w:rsid w:val="004437EC"/>
    <w:rsid w:val="00444E0F"/>
    <w:rsid w:val="00445134"/>
    <w:rsid w:val="00445B0D"/>
    <w:rsid w:val="00447C6F"/>
    <w:rsid w:val="00452D1F"/>
    <w:rsid w:val="00454203"/>
    <w:rsid w:val="0045530E"/>
    <w:rsid w:val="004561CA"/>
    <w:rsid w:val="00456F0E"/>
    <w:rsid w:val="00461B01"/>
    <w:rsid w:val="0046415D"/>
    <w:rsid w:val="00464DF3"/>
    <w:rsid w:val="00465AF3"/>
    <w:rsid w:val="00471666"/>
    <w:rsid w:val="00472A41"/>
    <w:rsid w:val="0047393A"/>
    <w:rsid w:val="00474996"/>
    <w:rsid w:val="00476592"/>
    <w:rsid w:val="004770DA"/>
    <w:rsid w:val="004772A8"/>
    <w:rsid w:val="00477BAD"/>
    <w:rsid w:val="00485DEA"/>
    <w:rsid w:val="00490435"/>
    <w:rsid w:val="004913C4"/>
    <w:rsid w:val="00493440"/>
    <w:rsid w:val="00494086"/>
    <w:rsid w:val="00494650"/>
    <w:rsid w:val="00495A4F"/>
    <w:rsid w:val="004968D8"/>
    <w:rsid w:val="004A2115"/>
    <w:rsid w:val="004A3A57"/>
    <w:rsid w:val="004A72F9"/>
    <w:rsid w:val="004B1711"/>
    <w:rsid w:val="004B1BF3"/>
    <w:rsid w:val="004B1DFF"/>
    <w:rsid w:val="004B285C"/>
    <w:rsid w:val="004B28D3"/>
    <w:rsid w:val="004B7573"/>
    <w:rsid w:val="004B7CC8"/>
    <w:rsid w:val="004C510B"/>
    <w:rsid w:val="004C515C"/>
    <w:rsid w:val="004D0307"/>
    <w:rsid w:val="004D0570"/>
    <w:rsid w:val="004D0635"/>
    <w:rsid w:val="004D0709"/>
    <w:rsid w:val="004D256B"/>
    <w:rsid w:val="004D2DDA"/>
    <w:rsid w:val="004D36E2"/>
    <w:rsid w:val="004D60A1"/>
    <w:rsid w:val="004D7003"/>
    <w:rsid w:val="004D70E5"/>
    <w:rsid w:val="004E037A"/>
    <w:rsid w:val="004E05D5"/>
    <w:rsid w:val="004E08E7"/>
    <w:rsid w:val="004E23C3"/>
    <w:rsid w:val="004E625C"/>
    <w:rsid w:val="004E7346"/>
    <w:rsid w:val="004F0C77"/>
    <w:rsid w:val="004F2421"/>
    <w:rsid w:val="004F4DCD"/>
    <w:rsid w:val="004F4F61"/>
    <w:rsid w:val="00500F34"/>
    <w:rsid w:val="005025FD"/>
    <w:rsid w:val="005060AC"/>
    <w:rsid w:val="00506A45"/>
    <w:rsid w:val="00506E12"/>
    <w:rsid w:val="005120FE"/>
    <w:rsid w:val="005127DB"/>
    <w:rsid w:val="00512E23"/>
    <w:rsid w:val="00517A40"/>
    <w:rsid w:val="005249EC"/>
    <w:rsid w:val="005317CE"/>
    <w:rsid w:val="00531F74"/>
    <w:rsid w:val="00534959"/>
    <w:rsid w:val="0053670E"/>
    <w:rsid w:val="0054054E"/>
    <w:rsid w:val="00541F6C"/>
    <w:rsid w:val="00543C81"/>
    <w:rsid w:val="00544F6A"/>
    <w:rsid w:val="005462A7"/>
    <w:rsid w:val="005525CD"/>
    <w:rsid w:val="0055419B"/>
    <w:rsid w:val="00555F96"/>
    <w:rsid w:val="00556B80"/>
    <w:rsid w:val="00556F4C"/>
    <w:rsid w:val="00557507"/>
    <w:rsid w:val="005602F2"/>
    <w:rsid w:val="005620AC"/>
    <w:rsid w:val="005628F3"/>
    <w:rsid w:val="00564E32"/>
    <w:rsid w:val="005653E1"/>
    <w:rsid w:val="00565D34"/>
    <w:rsid w:val="0056639D"/>
    <w:rsid w:val="005676C6"/>
    <w:rsid w:val="005733C7"/>
    <w:rsid w:val="00574CBC"/>
    <w:rsid w:val="00577643"/>
    <w:rsid w:val="00581A60"/>
    <w:rsid w:val="00582815"/>
    <w:rsid w:val="005828F9"/>
    <w:rsid w:val="00582DE2"/>
    <w:rsid w:val="00583579"/>
    <w:rsid w:val="00584333"/>
    <w:rsid w:val="005843DF"/>
    <w:rsid w:val="00585136"/>
    <w:rsid w:val="00586896"/>
    <w:rsid w:val="00590AF6"/>
    <w:rsid w:val="00593181"/>
    <w:rsid w:val="0059538C"/>
    <w:rsid w:val="00596BAC"/>
    <w:rsid w:val="00596DAB"/>
    <w:rsid w:val="005A0563"/>
    <w:rsid w:val="005A1880"/>
    <w:rsid w:val="005A196C"/>
    <w:rsid w:val="005A2722"/>
    <w:rsid w:val="005A3A4A"/>
    <w:rsid w:val="005A3CB6"/>
    <w:rsid w:val="005B08AF"/>
    <w:rsid w:val="005B117D"/>
    <w:rsid w:val="005B1617"/>
    <w:rsid w:val="005B1C42"/>
    <w:rsid w:val="005B226F"/>
    <w:rsid w:val="005B45B6"/>
    <w:rsid w:val="005B492D"/>
    <w:rsid w:val="005C0128"/>
    <w:rsid w:val="005C0E81"/>
    <w:rsid w:val="005C29C0"/>
    <w:rsid w:val="005C3052"/>
    <w:rsid w:val="005C5801"/>
    <w:rsid w:val="005D0294"/>
    <w:rsid w:val="005D1AFB"/>
    <w:rsid w:val="005D2125"/>
    <w:rsid w:val="005D25D2"/>
    <w:rsid w:val="005D7E2A"/>
    <w:rsid w:val="005E13E3"/>
    <w:rsid w:val="005E23BB"/>
    <w:rsid w:val="005E3ACB"/>
    <w:rsid w:val="005E6119"/>
    <w:rsid w:val="005E6AA1"/>
    <w:rsid w:val="005F61CF"/>
    <w:rsid w:val="005F6C6A"/>
    <w:rsid w:val="005F6F1B"/>
    <w:rsid w:val="00600F62"/>
    <w:rsid w:val="0060269E"/>
    <w:rsid w:val="006030EF"/>
    <w:rsid w:val="00603290"/>
    <w:rsid w:val="0060521F"/>
    <w:rsid w:val="00607B0C"/>
    <w:rsid w:val="00610604"/>
    <w:rsid w:val="00614722"/>
    <w:rsid w:val="00614D0C"/>
    <w:rsid w:val="00616163"/>
    <w:rsid w:val="00616A16"/>
    <w:rsid w:val="00620770"/>
    <w:rsid w:val="006207BD"/>
    <w:rsid w:val="006227B4"/>
    <w:rsid w:val="006236C0"/>
    <w:rsid w:val="006242E3"/>
    <w:rsid w:val="0062441B"/>
    <w:rsid w:val="00624643"/>
    <w:rsid w:val="00624A1D"/>
    <w:rsid w:val="006278F7"/>
    <w:rsid w:val="00627DFC"/>
    <w:rsid w:val="00630CB1"/>
    <w:rsid w:val="00631A1B"/>
    <w:rsid w:val="006343E8"/>
    <w:rsid w:val="00634D49"/>
    <w:rsid w:val="00636722"/>
    <w:rsid w:val="006379BF"/>
    <w:rsid w:val="00637CE5"/>
    <w:rsid w:val="006443BA"/>
    <w:rsid w:val="00644BD2"/>
    <w:rsid w:val="00644F3C"/>
    <w:rsid w:val="006457D4"/>
    <w:rsid w:val="006463E8"/>
    <w:rsid w:val="00647002"/>
    <w:rsid w:val="00647CE9"/>
    <w:rsid w:val="00650B5C"/>
    <w:rsid w:val="00652BFD"/>
    <w:rsid w:val="006542D8"/>
    <w:rsid w:val="00660BFC"/>
    <w:rsid w:val="00661DB0"/>
    <w:rsid w:val="00661EF5"/>
    <w:rsid w:val="00662087"/>
    <w:rsid w:val="0066246D"/>
    <w:rsid w:val="0066269C"/>
    <w:rsid w:val="00664EA2"/>
    <w:rsid w:val="00665D2D"/>
    <w:rsid w:val="00666A81"/>
    <w:rsid w:val="006708ED"/>
    <w:rsid w:val="00672923"/>
    <w:rsid w:val="00674260"/>
    <w:rsid w:val="006752AE"/>
    <w:rsid w:val="0068079E"/>
    <w:rsid w:val="00681196"/>
    <w:rsid w:val="00682456"/>
    <w:rsid w:val="006845F2"/>
    <w:rsid w:val="006903EC"/>
    <w:rsid w:val="00690831"/>
    <w:rsid w:val="00693D9F"/>
    <w:rsid w:val="006948D3"/>
    <w:rsid w:val="006960FB"/>
    <w:rsid w:val="006A0128"/>
    <w:rsid w:val="006A14D8"/>
    <w:rsid w:val="006A2397"/>
    <w:rsid w:val="006A2776"/>
    <w:rsid w:val="006A3528"/>
    <w:rsid w:val="006A5082"/>
    <w:rsid w:val="006A6051"/>
    <w:rsid w:val="006A7585"/>
    <w:rsid w:val="006B070A"/>
    <w:rsid w:val="006B1E08"/>
    <w:rsid w:val="006B36B7"/>
    <w:rsid w:val="006B3758"/>
    <w:rsid w:val="006B4695"/>
    <w:rsid w:val="006B4A94"/>
    <w:rsid w:val="006B50D5"/>
    <w:rsid w:val="006B55C0"/>
    <w:rsid w:val="006B6963"/>
    <w:rsid w:val="006B6AD1"/>
    <w:rsid w:val="006B6E4D"/>
    <w:rsid w:val="006C4697"/>
    <w:rsid w:val="006C6981"/>
    <w:rsid w:val="006C7D45"/>
    <w:rsid w:val="006D004B"/>
    <w:rsid w:val="006D2348"/>
    <w:rsid w:val="006D258B"/>
    <w:rsid w:val="006D28FA"/>
    <w:rsid w:val="006D31DB"/>
    <w:rsid w:val="006D4BD2"/>
    <w:rsid w:val="006E0553"/>
    <w:rsid w:val="006E09AE"/>
    <w:rsid w:val="006E0EF2"/>
    <w:rsid w:val="006E4B8A"/>
    <w:rsid w:val="006E5D49"/>
    <w:rsid w:val="006E6674"/>
    <w:rsid w:val="006E673E"/>
    <w:rsid w:val="006F1089"/>
    <w:rsid w:val="006F1182"/>
    <w:rsid w:val="007005FA"/>
    <w:rsid w:val="00700EEB"/>
    <w:rsid w:val="00702A26"/>
    <w:rsid w:val="00703459"/>
    <w:rsid w:val="0070572A"/>
    <w:rsid w:val="00705DCE"/>
    <w:rsid w:val="00706959"/>
    <w:rsid w:val="007069B5"/>
    <w:rsid w:val="00706FF7"/>
    <w:rsid w:val="007150A0"/>
    <w:rsid w:val="0071524F"/>
    <w:rsid w:val="00716E23"/>
    <w:rsid w:val="00720316"/>
    <w:rsid w:val="00720784"/>
    <w:rsid w:val="00721C85"/>
    <w:rsid w:val="00722FAD"/>
    <w:rsid w:val="0072511A"/>
    <w:rsid w:val="007252F0"/>
    <w:rsid w:val="00725CDD"/>
    <w:rsid w:val="007263CA"/>
    <w:rsid w:val="00727F12"/>
    <w:rsid w:val="007308DB"/>
    <w:rsid w:val="007322C6"/>
    <w:rsid w:val="00732350"/>
    <w:rsid w:val="007324B3"/>
    <w:rsid w:val="007339E1"/>
    <w:rsid w:val="00735C38"/>
    <w:rsid w:val="0073620A"/>
    <w:rsid w:val="00740126"/>
    <w:rsid w:val="00740277"/>
    <w:rsid w:val="0074057F"/>
    <w:rsid w:val="007408E8"/>
    <w:rsid w:val="00740F52"/>
    <w:rsid w:val="007415F9"/>
    <w:rsid w:val="00741BE9"/>
    <w:rsid w:val="00742111"/>
    <w:rsid w:val="007422E1"/>
    <w:rsid w:val="00746AC7"/>
    <w:rsid w:val="007478E5"/>
    <w:rsid w:val="007516E3"/>
    <w:rsid w:val="00751776"/>
    <w:rsid w:val="00752DEE"/>
    <w:rsid w:val="00753B7C"/>
    <w:rsid w:val="0076374E"/>
    <w:rsid w:val="00764542"/>
    <w:rsid w:val="00764D49"/>
    <w:rsid w:val="00771A08"/>
    <w:rsid w:val="007724AE"/>
    <w:rsid w:val="00772BEC"/>
    <w:rsid w:val="0077311F"/>
    <w:rsid w:val="007739DF"/>
    <w:rsid w:val="00774CC6"/>
    <w:rsid w:val="00775E4D"/>
    <w:rsid w:val="007774E8"/>
    <w:rsid w:val="00780AC4"/>
    <w:rsid w:val="0078565A"/>
    <w:rsid w:val="00786EB7"/>
    <w:rsid w:val="00787073"/>
    <w:rsid w:val="0078775B"/>
    <w:rsid w:val="00790798"/>
    <w:rsid w:val="00790A38"/>
    <w:rsid w:val="00790A50"/>
    <w:rsid w:val="007934B6"/>
    <w:rsid w:val="00793E7B"/>
    <w:rsid w:val="00795966"/>
    <w:rsid w:val="00797473"/>
    <w:rsid w:val="007977D6"/>
    <w:rsid w:val="007A6EE2"/>
    <w:rsid w:val="007A7412"/>
    <w:rsid w:val="007A7816"/>
    <w:rsid w:val="007B199E"/>
    <w:rsid w:val="007B3931"/>
    <w:rsid w:val="007B3A30"/>
    <w:rsid w:val="007B40D7"/>
    <w:rsid w:val="007B57C8"/>
    <w:rsid w:val="007B7C52"/>
    <w:rsid w:val="007C1159"/>
    <w:rsid w:val="007C1754"/>
    <w:rsid w:val="007C1B07"/>
    <w:rsid w:val="007C47DE"/>
    <w:rsid w:val="007C61F2"/>
    <w:rsid w:val="007D10F8"/>
    <w:rsid w:val="007D1AF4"/>
    <w:rsid w:val="007D2117"/>
    <w:rsid w:val="007D3109"/>
    <w:rsid w:val="007D5674"/>
    <w:rsid w:val="007D5FFC"/>
    <w:rsid w:val="007D62B2"/>
    <w:rsid w:val="007D6AD4"/>
    <w:rsid w:val="007D7ACF"/>
    <w:rsid w:val="007E17BB"/>
    <w:rsid w:val="007E3F6A"/>
    <w:rsid w:val="007E54CF"/>
    <w:rsid w:val="007F029F"/>
    <w:rsid w:val="007F1A1D"/>
    <w:rsid w:val="007F1B0C"/>
    <w:rsid w:val="007F1F86"/>
    <w:rsid w:val="007F414F"/>
    <w:rsid w:val="007F7810"/>
    <w:rsid w:val="0080010D"/>
    <w:rsid w:val="00800870"/>
    <w:rsid w:val="00801F7E"/>
    <w:rsid w:val="00803DF4"/>
    <w:rsid w:val="00803E7F"/>
    <w:rsid w:val="008044E1"/>
    <w:rsid w:val="008060B3"/>
    <w:rsid w:val="00807088"/>
    <w:rsid w:val="00807B2C"/>
    <w:rsid w:val="00807E4B"/>
    <w:rsid w:val="00813623"/>
    <w:rsid w:val="00813E80"/>
    <w:rsid w:val="00814D04"/>
    <w:rsid w:val="00816689"/>
    <w:rsid w:val="00817BF0"/>
    <w:rsid w:val="00824A28"/>
    <w:rsid w:val="00825DF2"/>
    <w:rsid w:val="00826D23"/>
    <w:rsid w:val="008327DC"/>
    <w:rsid w:val="0083280B"/>
    <w:rsid w:val="00832CE8"/>
    <w:rsid w:val="00832D00"/>
    <w:rsid w:val="008339B1"/>
    <w:rsid w:val="00833E73"/>
    <w:rsid w:val="008358C5"/>
    <w:rsid w:val="00835958"/>
    <w:rsid w:val="00837123"/>
    <w:rsid w:val="00847DBF"/>
    <w:rsid w:val="008502A3"/>
    <w:rsid w:val="0085243D"/>
    <w:rsid w:val="0086137A"/>
    <w:rsid w:val="008631A8"/>
    <w:rsid w:val="00864188"/>
    <w:rsid w:val="008656B2"/>
    <w:rsid w:val="0086641F"/>
    <w:rsid w:val="008673FA"/>
    <w:rsid w:val="00870D2B"/>
    <w:rsid w:val="00870F4E"/>
    <w:rsid w:val="00874612"/>
    <w:rsid w:val="00877583"/>
    <w:rsid w:val="00882532"/>
    <w:rsid w:val="00883571"/>
    <w:rsid w:val="0088493E"/>
    <w:rsid w:val="00887C56"/>
    <w:rsid w:val="00891934"/>
    <w:rsid w:val="008955DD"/>
    <w:rsid w:val="00895D85"/>
    <w:rsid w:val="008973AC"/>
    <w:rsid w:val="008A06AC"/>
    <w:rsid w:val="008A111C"/>
    <w:rsid w:val="008A1DCE"/>
    <w:rsid w:val="008A337C"/>
    <w:rsid w:val="008A339B"/>
    <w:rsid w:val="008A46E8"/>
    <w:rsid w:val="008A4CEF"/>
    <w:rsid w:val="008A4E59"/>
    <w:rsid w:val="008A5385"/>
    <w:rsid w:val="008A70CD"/>
    <w:rsid w:val="008B1191"/>
    <w:rsid w:val="008B168B"/>
    <w:rsid w:val="008B2555"/>
    <w:rsid w:val="008B3355"/>
    <w:rsid w:val="008B7779"/>
    <w:rsid w:val="008C12E6"/>
    <w:rsid w:val="008C1963"/>
    <w:rsid w:val="008C1D89"/>
    <w:rsid w:val="008C30F5"/>
    <w:rsid w:val="008C3F30"/>
    <w:rsid w:val="008C66FC"/>
    <w:rsid w:val="008C787A"/>
    <w:rsid w:val="008D0AE5"/>
    <w:rsid w:val="008D1724"/>
    <w:rsid w:val="008D21D7"/>
    <w:rsid w:val="008D2DC3"/>
    <w:rsid w:val="008D5032"/>
    <w:rsid w:val="008D5576"/>
    <w:rsid w:val="008D5705"/>
    <w:rsid w:val="008D5A90"/>
    <w:rsid w:val="008D61FA"/>
    <w:rsid w:val="008D67DF"/>
    <w:rsid w:val="008D78B5"/>
    <w:rsid w:val="008E0543"/>
    <w:rsid w:val="008E17D2"/>
    <w:rsid w:val="008E1E70"/>
    <w:rsid w:val="008E555E"/>
    <w:rsid w:val="008E5C94"/>
    <w:rsid w:val="008E67C2"/>
    <w:rsid w:val="008E76E9"/>
    <w:rsid w:val="008E7875"/>
    <w:rsid w:val="008F14D2"/>
    <w:rsid w:val="00900633"/>
    <w:rsid w:val="00902A39"/>
    <w:rsid w:val="00902C0D"/>
    <w:rsid w:val="0090397B"/>
    <w:rsid w:val="00904B28"/>
    <w:rsid w:val="009061BF"/>
    <w:rsid w:val="00910D7E"/>
    <w:rsid w:val="00911EEF"/>
    <w:rsid w:val="00914902"/>
    <w:rsid w:val="0092022E"/>
    <w:rsid w:val="00920B2A"/>
    <w:rsid w:val="00921959"/>
    <w:rsid w:val="00923573"/>
    <w:rsid w:val="00923621"/>
    <w:rsid w:val="0092442C"/>
    <w:rsid w:val="009246AA"/>
    <w:rsid w:val="00924DD9"/>
    <w:rsid w:val="00925BE0"/>
    <w:rsid w:val="00926FD3"/>
    <w:rsid w:val="00927DF2"/>
    <w:rsid w:val="009301F4"/>
    <w:rsid w:val="009306E7"/>
    <w:rsid w:val="00930F2F"/>
    <w:rsid w:val="009321D1"/>
    <w:rsid w:val="00933192"/>
    <w:rsid w:val="00933C25"/>
    <w:rsid w:val="0093688E"/>
    <w:rsid w:val="00940F64"/>
    <w:rsid w:val="009439DA"/>
    <w:rsid w:val="00944EAF"/>
    <w:rsid w:val="00945C56"/>
    <w:rsid w:val="0095161D"/>
    <w:rsid w:val="00961293"/>
    <w:rsid w:val="009616C1"/>
    <w:rsid w:val="00962919"/>
    <w:rsid w:val="00963015"/>
    <w:rsid w:val="00966262"/>
    <w:rsid w:val="0096701C"/>
    <w:rsid w:val="00970AEE"/>
    <w:rsid w:val="00972705"/>
    <w:rsid w:val="00972E58"/>
    <w:rsid w:val="00974EC7"/>
    <w:rsid w:val="009770CE"/>
    <w:rsid w:val="00982DF1"/>
    <w:rsid w:val="00983448"/>
    <w:rsid w:val="00984DB1"/>
    <w:rsid w:val="00985DDE"/>
    <w:rsid w:val="00986C41"/>
    <w:rsid w:val="00986FDC"/>
    <w:rsid w:val="00990E1B"/>
    <w:rsid w:val="00991AD8"/>
    <w:rsid w:val="00991E65"/>
    <w:rsid w:val="009921D4"/>
    <w:rsid w:val="00994C8E"/>
    <w:rsid w:val="00995CDC"/>
    <w:rsid w:val="009A2915"/>
    <w:rsid w:val="009A3682"/>
    <w:rsid w:val="009A3B50"/>
    <w:rsid w:val="009A4A11"/>
    <w:rsid w:val="009A781F"/>
    <w:rsid w:val="009B00C1"/>
    <w:rsid w:val="009B34CF"/>
    <w:rsid w:val="009B3CFB"/>
    <w:rsid w:val="009B3F78"/>
    <w:rsid w:val="009B407E"/>
    <w:rsid w:val="009B5BC9"/>
    <w:rsid w:val="009B7D23"/>
    <w:rsid w:val="009C5B82"/>
    <w:rsid w:val="009C618D"/>
    <w:rsid w:val="009C61E5"/>
    <w:rsid w:val="009C7107"/>
    <w:rsid w:val="009D1BE5"/>
    <w:rsid w:val="009D2C74"/>
    <w:rsid w:val="009D3801"/>
    <w:rsid w:val="009D6D3D"/>
    <w:rsid w:val="009D7ED2"/>
    <w:rsid w:val="009E048E"/>
    <w:rsid w:val="009E07FD"/>
    <w:rsid w:val="009E31EA"/>
    <w:rsid w:val="009E44D5"/>
    <w:rsid w:val="009E5FAF"/>
    <w:rsid w:val="009E6F6B"/>
    <w:rsid w:val="009F1F37"/>
    <w:rsid w:val="009F2EB4"/>
    <w:rsid w:val="009F3519"/>
    <w:rsid w:val="009F392E"/>
    <w:rsid w:val="009F4B24"/>
    <w:rsid w:val="009F4D08"/>
    <w:rsid w:val="009F528D"/>
    <w:rsid w:val="009F730B"/>
    <w:rsid w:val="009F77C5"/>
    <w:rsid w:val="009F79CF"/>
    <w:rsid w:val="00A0075D"/>
    <w:rsid w:val="00A00BA9"/>
    <w:rsid w:val="00A00FAD"/>
    <w:rsid w:val="00A02436"/>
    <w:rsid w:val="00A02D80"/>
    <w:rsid w:val="00A0432E"/>
    <w:rsid w:val="00A07D1B"/>
    <w:rsid w:val="00A110D6"/>
    <w:rsid w:val="00A11EEA"/>
    <w:rsid w:val="00A1257A"/>
    <w:rsid w:val="00A13B10"/>
    <w:rsid w:val="00A1613A"/>
    <w:rsid w:val="00A16673"/>
    <w:rsid w:val="00A205ED"/>
    <w:rsid w:val="00A21F1E"/>
    <w:rsid w:val="00A22FF4"/>
    <w:rsid w:val="00A2464E"/>
    <w:rsid w:val="00A24872"/>
    <w:rsid w:val="00A2492B"/>
    <w:rsid w:val="00A25606"/>
    <w:rsid w:val="00A2675D"/>
    <w:rsid w:val="00A30193"/>
    <w:rsid w:val="00A30764"/>
    <w:rsid w:val="00A310EC"/>
    <w:rsid w:val="00A32B99"/>
    <w:rsid w:val="00A348CA"/>
    <w:rsid w:val="00A44641"/>
    <w:rsid w:val="00A44B71"/>
    <w:rsid w:val="00A47A28"/>
    <w:rsid w:val="00A500DB"/>
    <w:rsid w:val="00A507FD"/>
    <w:rsid w:val="00A51722"/>
    <w:rsid w:val="00A53092"/>
    <w:rsid w:val="00A55598"/>
    <w:rsid w:val="00A568FB"/>
    <w:rsid w:val="00A57601"/>
    <w:rsid w:val="00A57CA1"/>
    <w:rsid w:val="00A60F78"/>
    <w:rsid w:val="00A621BD"/>
    <w:rsid w:val="00A628DF"/>
    <w:rsid w:val="00A63B38"/>
    <w:rsid w:val="00A65193"/>
    <w:rsid w:val="00A65F12"/>
    <w:rsid w:val="00A72A45"/>
    <w:rsid w:val="00A72B27"/>
    <w:rsid w:val="00A75372"/>
    <w:rsid w:val="00A76136"/>
    <w:rsid w:val="00A77CA8"/>
    <w:rsid w:val="00A77F4B"/>
    <w:rsid w:val="00A82B20"/>
    <w:rsid w:val="00A82F22"/>
    <w:rsid w:val="00A8312F"/>
    <w:rsid w:val="00A865B9"/>
    <w:rsid w:val="00A9203C"/>
    <w:rsid w:val="00A9239C"/>
    <w:rsid w:val="00A92E81"/>
    <w:rsid w:val="00A93F54"/>
    <w:rsid w:val="00A95B2A"/>
    <w:rsid w:val="00A96F75"/>
    <w:rsid w:val="00AA02CA"/>
    <w:rsid w:val="00AA0F03"/>
    <w:rsid w:val="00AA1FA0"/>
    <w:rsid w:val="00AA2C21"/>
    <w:rsid w:val="00AA560F"/>
    <w:rsid w:val="00AA56D9"/>
    <w:rsid w:val="00AB08AF"/>
    <w:rsid w:val="00AB12B4"/>
    <w:rsid w:val="00AB2A63"/>
    <w:rsid w:val="00AB33D0"/>
    <w:rsid w:val="00AB46E4"/>
    <w:rsid w:val="00AB4881"/>
    <w:rsid w:val="00AB6541"/>
    <w:rsid w:val="00AB7D71"/>
    <w:rsid w:val="00AC05DF"/>
    <w:rsid w:val="00AC10BA"/>
    <w:rsid w:val="00AC13C4"/>
    <w:rsid w:val="00AC156F"/>
    <w:rsid w:val="00AC62A9"/>
    <w:rsid w:val="00AD0B78"/>
    <w:rsid w:val="00AD1826"/>
    <w:rsid w:val="00AD1DEE"/>
    <w:rsid w:val="00AD4CC6"/>
    <w:rsid w:val="00AD63B4"/>
    <w:rsid w:val="00AD68A5"/>
    <w:rsid w:val="00AD6ED4"/>
    <w:rsid w:val="00AD77FE"/>
    <w:rsid w:val="00AE1639"/>
    <w:rsid w:val="00AE2DD0"/>
    <w:rsid w:val="00AE5317"/>
    <w:rsid w:val="00AE6FAB"/>
    <w:rsid w:val="00AE75EC"/>
    <w:rsid w:val="00AF17EE"/>
    <w:rsid w:val="00AF3A23"/>
    <w:rsid w:val="00AF77EA"/>
    <w:rsid w:val="00AF7A73"/>
    <w:rsid w:val="00B00D7A"/>
    <w:rsid w:val="00B02383"/>
    <w:rsid w:val="00B0450B"/>
    <w:rsid w:val="00B06044"/>
    <w:rsid w:val="00B064D7"/>
    <w:rsid w:val="00B114A8"/>
    <w:rsid w:val="00B12258"/>
    <w:rsid w:val="00B1288A"/>
    <w:rsid w:val="00B12BAA"/>
    <w:rsid w:val="00B13712"/>
    <w:rsid w:val="00B15F7A"/>
    <w:rsid w:val="00B16A55"/>
    <w:rsid w:val="00B2428C"/>
    <w:rsid w:val="00B24D79"/>
    <w:rsid w:val="00B267C3"/>
    <w:rsid w:val="00B307D6"/>
    <w:rsid w:val="00B3259A"/>
    <w:rsid w:val="00B32A6E"/>
    <w:rsid w:val="00B3331C"/>
    <w:rsid w:val="00B4116B"/>
    <w:rsid w:val="00B41E04"/>
    <w:rsid w:val="00B47E5F"/>
    <w:rsid w:val="00B5107E"/>
    <w:rsid w:val="00B5188A"/>
    <w:rsid w:val="00B52433"/>
    <w:rsid w:val="00B52753"/>
    <w:rsid w:val="00B56BF6"/>
    <w:rsid w:val="00B57106"/>
    <w:rsid w:val="00B60091"/>
    <w:rsid w:val="00B61627"/>
    <w:rsid w:val="00B61E50"/>
    <w:rsid w:val="00B65918"/>
    <w:rsid w:val="00B67220"/>
    <w:rsid w:val="00B67A37"/>
    <w:rsid w:val="00B71825"/>
    <w:rsid w:val="00B7217A"/>
    <w:rsid w:val="00B72BE4"/>
    <w:rsid w:val="00B73731"/>
    <w:rsid w:val="00B7379A"/>
    <w:rsid w:val="00B74BE9"/>
    <w:rsid w:val="00B765CE"/>
    <w:rsid w:val="00B815D1"/>
    <w:rsid w:val="00B81C09"/>
    <w:rsid w:val="00B82D20"/>
    <w:rsid w:val="00B82DC8"/>
    <w:rsid w:val="00B847E2"/>
    <w:rsid w:val="00B84EEB"/>
    <w:rsid w:val="00B858D1"/>
    <w:rsid w:val="00B8627D"/>
    <w:rsid w:val="00B8737E"/>
    <w:rsid w:val="00B908B7"/>
    <w:rsid w:val="00B90970"/>
    <w:rsid w:val="00B9185D"/>
    <w:rsid w:val="00B93CB8"/>
    <w:rsid w:val="00B950F5"/>
    <w:rsid w:val="00B95302"/>
    <w:rsid w:val="00B95E49"/>
    <w:rsid w:val="00BA364A"/>
    <w:rsid w:val="00BA4B6E"/>
    <w:rsid w:val="00BB07BC"/>
    <w:rsid w:val="00BB6FC4"/>
    <w:rsid w:val="00BB7A50"/>
    <w:rsid w:val="00BC00D8"/>
    <w:rsid w:val="00BC04A8"/>
    <w:rsid w:val="00BC3659"/>
    <w:rsid w:val="00BC4C51"/>
    <w:rsid w:val="00BC4D85"/>
    <w:rsid w:val="00BD1FAB"/>
    <w:rsid w:val="00BD4DD4"/>
    <w:rsid w:val="00BD673F"/>
    <w:rsid w:val="00BD6BD0"/>
    <w:rsid w:val="00BE246C"/>
    <w:rsid w:val="00BE2ADB"/>
    <w:rsid w:val="00BE64F2"/>
    <w:rsid w:val="00BF1DF6"/>
    <w:rsid w:val="00BF1EF2"/>
    <w:rsid w:val="00BF20DB"/>
    <w:rsid w:val="00BF3D08"/>
    <w:rsid w:val="00BF5932"/>
    <w:rsid w:val="00BF6C2F"/>
    <w:rsid w:val="00C00523"/>
    <w:rsid w:val="00C00843"/>
    <w:rsid w:val="00C015CD"/>
    <w:rsid w:val="00C01FA1"/>
    <w:rsid w:val="00C03A8F"/>
    <w:rsid w:val="00C03F4C"/>
    <w:rsid w:val="00C043B7"/>
    <w:rsid w:val="00C04624"/>
    <w:rsid w:val="00C071A7"/>
    <w:rsid w:val="00C14002"/>
    <w:rsid w:val="00C1661E"/>
    <w:rsid w:val="00C244B2"/>
    <w:rsid w:val="00C24B94"/>
    <w:rsid w:val="00C25492"/>
    <w:rsid w:val="00C266DC"/>
    <w:rsid w:val="00C30D4C"/>
    <w:rsid w:val="00C33334"/>
    <w:rsid w:val="00C341BA"/>
    <w:rsid w:val="00C35AC8"/>
    <w:rsid w:val="00C3645A"/>
    <w:rsid w:val="00C41E8C"/>
    <w:rsid w:val="00C42717"/>
    <w:rsid w:val="00C4419B"/>
    <w:rsid w:val="00C448FA"/>
    <w:rsid w:val="00C44E65"/>
    <w:rsid w:val="00C5266B"/>
    <w:rsid w:val="00C55578"/>
    <w:rsid w:val="00C55735"/>
    <w:rsid w:val="00C60ED2"/>
    <w:rsid w:val="00C62BBC"/>
    <w:rsid w:val="00C65E81"/>
    <w:rsid w:val="00C70598"/>
    <w:rsid w:val="00C720F7"/>
    <w:rsid w:val="00C72F17"/>
    <w:rsid w:val="00C730CD"/>
    <w:rsid w:val="00C753E8"/>
    <w:rsid w:val="00C817AC"/>
    <w:rsid w:val="00C81FBD"/>
    <w:rsid w:val="00C82871"/>
    <w:rsid w:val="00C831E8"/>
    <w:rsid w:val="00C84A3F"/>
    <w:rsid w:val="00C850D9"/>
    <w:rsid w:val="00C86382"/>
    <w:rsid w:val="00C904DC"/>
    <w:rsid w:val="00CA14F0"/>
    <w:rsid w:val="00CA2EAD"/>
    <w:rsid w:val="00CA3738"/>
    <w:rsid w:val="00CA38CA"/>
    <w:rsid w:val="00CA506F"/>
    <w:rsid w:val="00CA6770"/>
    <w:rsid w:val="00CB1991"/>
    <w:rsid w:val="00CB3AA6"/>
    <w:rsid w:val="00CB573B"/>
    <w:rsid w:val="00CB644D"/>
    <w:rsid w:val="00CB6E6A"/>
    <w:rsid w:val="00CC11ED"/>
    <w:rsid w:val="00CC5F40"/>
    <w:rsid w:val="00CD0FA8"/>
    <w:rsid w:val="00CD47CE"/>
    <w:rsid w:val="00CD500F"/>
    <w:rsid w:val="00CD5D34"/>
    <w:rsid w:val="00CD6060"/>
    <w:rsid w:val="00CD739C"/>
    <w:rsid w:val="00CE165B"/>
    <w:rsid w:val="00CE1A3A"/>
    <w:rsid w:val="00CE5DEF"/>
    <w:rsid w:val="00CE603B"/>
    <w:rsid w:val="00CF0F4D"/>
    <w:rsid w:val="00CF6190"/>
    <w:rsid w:val="00CF7849"/>
    <w:rsid w:val="00D025FB"/>
    <w:rsid w:val="00D05256"/>
    <w:rsid w:val="00D059A5"/>
    <w:rsid w:val="00D05C1E"/>
    <w:rsid w:val="00D06FFA"/>
    <w:rsid w:val="00D165EC"/>
    <w:rsid w:val="00D1738A"/>
    <w:rsid w:val="00D21D9E"/>
    <w:rsid w:val="00D22D93"/>
    <w:rsid w:val="00D24993"/>
    <w:rsid w:val="00D24E63"/>
    <w:rsid w:val="00D25679"/>
    <w:rsid w:val="00D26D2B"/>
    <w:rsid w:val="00D27256"/>
    <w:rsid w:val="00D27B47"/>
    <w:rsid w:val="00D31911"/>
    <w:rsid w:val="00D32370"/>
    <w:rsid w:val="00D34275"/>
    <w:rsid w:val="00D363F8"/>
    <w:rsid w:val="00D43138"/>
    <w:rsid w:val="00D44E4B"/>
    <w:rsid w:val="00D470C4"/>
    <w:rsid w:val="00D47AF2"/>
    <w:rsid w:val="00D50484"/>
    <w:rsid w:val="00D50681"/>
    <w:rsid w:val="00D5080A"/>
    <w:rsid w:val="00D5143F"/>
    <w:rsid w:val="00D52534"/>
    <w:rsid w:val="00D541EC"/>
    <w:rsid w:val="00D57F2E"/>
    <w:rsid w:val="00D603B3"/>
    <w:rsid w:val="00D60F64"/>
    <w:rsid w:val="00D73968"/>
    <w:rsid w:val="00D740CE"/>
    <w:rsid w:val="00D74B40"/>
    <w:rsid w:val="00D76107"/>
    <w:rsid w:val="00D80CB0"/>
    <w:rsid w:val="00D81F49"/>
    <w:rsid w:val="00D82BB8"/>
    <w:rsid w:val="00D92034"/>
    <w:rsid w:val="00D92238"/>
    <w:rsid w:val="00D92819"/>
    <w:rsid w:val="00D94F26"/>
    <w:rsid w:val="00D9690B"/>
    <w:rsid w:val="00DA0D19"/>
    <w:rsid w:val="00DA1990"/>
    <w:rsid w:val="00DA3F6F"/>
    <w:rsid w:val="00DA644D"/>
    <w:rsid w:val="00DB0279"/>
    <w:rsid w:val="00DB199E"/>
    <w:rsid w:val="00DB4C47"/>
    <w:rsid w:val="00DB4F57"/>
    <w:rsid w:val="00DB6049"/>
    <w:rsid w:val="00DB7C13"/>
    <w:rsid w:val="00DC10E2"/>
    <w:rsid w:val="00DC36F1"/>
    <w:rsid w:val="00DC60EA"/>
    <w:rsid w:val="00DC69EE"/>
    <w:rsid w:val="00DD020E"/>
    <w:rsid w:val="00DD02C2"/>
    <w:rsid w:val="00DD1F68"/>
    <w:rsid w:val="00DD21EA"/>
    <w:rsid w:val="00DD3167"/>
    <w:rsid w:val="00DD36FA"/>
    <w:rsid w:val="00DD3CCE"/>
    <w:rsid w:val="00DD5FCE"/>
    <w:rsid w:val="00DD6B69"/>
    <w:rsid w:val="00DE0574"/>
    <w:rsid w:val="00DE0775"/>
    <w:rsid w:val="00DE6892"/>
    <w:rsid w:val="00DE7162"/>
    <w:rsid w:val="00DF046F"/>
    <w:rsid w:val="00DF1EFF"/>
    <w:rsid w:val="00DF22F6"/>
    <w:rsid w:val="00DF4443"/>
    <w:rsid w:val="00DF494F"/>
    <w:rsid w:val="00E01046"/>
    <w:rsid w:val="00E01B4D"/>
    <w:rsid w:val="00E01F4B"/>
    <w:rsid w:val="00E02E80"/>
    <w:rsid w:val="00E02F6E"/>
    <w:rsid w:val="00E04519"/>
    <w:rsid w:val="00E04D40"/>
    <w:rsid w:val="00E06E8B"/>
    <w:rsid w:val="00E07590"/>
    <w:rsid w:val="00E10CC0"/>
    <w:rsid w:val="00E1214F"/>
    <w:rsid w:val="00E1233F"/>
    <w:rsid w:val="00E13C29"/>
    <w:rsid w:val="00E14B39"/>
    <w:rsid w:val="00E14EC6"/>
    <w:rsid w:val="00E17CE2"/>
    <w:rsid w:val="00E17F39"/>
    <w:rsid w:val="00E20260"/>
    <w:rsid w:val="00E211F7"/>
    <w:rsid w:val="00E220FB"/>
    <w:rsid w:val="00E231DB"/>
    <w:rsid w:val="00E23E4E"/>
    <w:rsid w:val="00E24297"/>
    <w:rsid w:val="00E24F7B"/>
    <w:rsid w:val="00E25C19"/>
    <w:rsid w:val="00E26596"/>
    <w:rsid w:val="00E26EAE"/>
    <w:rsid w:val="00E30144"/>
    <w:rsid w:val="00E30B7E"/>
    <w:rsid w:val="00E30C54"/>
    <w:rsid w:val="00E339DF"/>
    <w:rsid w:val="00E34D83"/>
    <w:rsid w:val="00E36677"/>
    <w:rsid w:val="00E37085"/>
    <w:rsid w:val="00E41AED"/>
    <w:rsid w:val="00E425F2"/>
    <w:rsid w:val="00E42BD2"/>
    <w:rsid w:val="00E505A6"/>
    <w:rsid w:val="00E50D13"/>
    <w:rsid w:val="00E5124F"/>
    <w:rsid w:val="00E543DC"/>
    <w:rsid w:val="00E54C60"/>
    <w:rsid w:val="00E55222"/>
    <w:rsid w:val="00E55A6C"/>
    <w:rsid w:val="00E5701B"/>
    <w:rsid w:val="00E60205"/>
    <w:rsid w:val="00E62530"/>
    <w:rsid w:val="00E637AE"/>
    <w:rsid w:val="00E646B8"/>
    <w:rsid w:val="00E66B4C"/>
    <w:rsid w:val="00E72039"/>
    <w:rsid w:val="00E76515"/>
    <w:rsid w:val="00E76F3B"/>
    <w:rsid w:val="00E84905"/>
    <w:rsid w:val="00E85C43"/>
    <w:rsid w:val="00E86C57"/>
    <w:rsid w:val="00E86C99"/>
    <w:rsid w:val="00E91FD9"/>
    <w:rsid w:val="00E92723"/>
    <w:rsid w:val="00E94C4B"/>
    <w:rsid w:val="00E96C28"/>
    <w:rsid w:val="00E96D07"/>
    <w:rsid w:val="00EA008C"/>
    <w:rsid w:val="00EA2CC6"/>
    <w:rsid w:val="00EA5509"/>
    <w:rsid w:val="00EB1748"/>
    <w:rsid w:val="00EB198A"/>
    <w:rsid w:val="00EB3933"/>
    <w:rsid w:val="00EB417B"/>
    <w:rsid w:val="00EB51EB"/>
    <w:rsid w:val="00EB5388"/>
    <w:rsid w:val="00EB7FA1"/>
    <w:rsid w:val="00EC0F73"/>
    <w:rsid w:val="00EC26B1"/>
    <w:rsid w:val="00EC354E"/>
    <w:rsid w:val="00EC3BB5"/>
    <w:rsid w:val="00EC514A"/>
    <w:rsid w:val="00EC76BD"/>
    <w:rsid w:val="00ED1751"/>
    <w:rsid w:val="00ED1925"/>
    <w:rsid w:val="00ED48F4"/>
    <w:rsid w:val="00ED6368"/>
    <w:rsid w:val="00ED6D26"/>
    <w:rsid w:val="00ED754F"/>
    <w:rsid w:val="00ED78BE"/>
    <w:rsid w:val="00EE14E2"/>
    <w:rsid w:val="00EE2BAB"/>
    <w:rsid w:val="00EE5278"/>
    <w:rsid w:val="00EE5521"/>
    <w:rsid w:val="00EE6E82"/>
    <w:rsid w:val="00EF062C"/>
    <w:rsid w:val="00EF0E68"/>
    <w:rsid w:val="00EF11D5"/>
    <w:rsid w:val="00EF2A83"/>
    <w:rsid w:val="00EF6110"/>
    <w:rsid w:val="00EF71CF"/>
    <w:rsid w:val="00EF76DA"/>
    <w:rsid w:val="00EF7E77"/>
    <w:rsid w:val="00F006C6"/>
    <w:rsid w:val="00F00869"/>
    <w:rsid w:val="00F0363F"/>
    <w:rsid w:val="00F03ECF"/>
    <w:rsid w:val="00F050BB"/>
    <w:rsid w:val="00F0686D"/>
    <w:rsid w:val="00F074CB"/>
    <w:rsid w:val="00F079C7"/>
    <w:rsid w:val="00F114C9"/>
    <w:rsid w:val="00F115C2"/>
    <w:rsid w:val="00F122A9"/>
    <w:rsid w:val="00F15258"/>
    <w:rsid w:val="00F15A96"/>
    <w:rsid w:val="00F2591A"/>
    <w:rsid w:val="00F3105B"/>
    <w:rsid w:val="00F31481"/>
    <w:rsid w:val="00F31505"/>
    <w:rsid w:val="00F33AB1"/>
    <w:rsid w:val="00F37331"/>
    <w:rsid w:val="00F3762E"/>
    <w:rsid w:val="00F407E6"/>
    <w:rsid w:val="00F40E01"/>
    <w:rsid w:val="00F413D6"/>
    <w:rsid w:val="00F41491"/>
    <w:rsid w:val="00F45B6C"/>
    <w:rsid w:val="00F47379"/>
    <w:rsid w:val="00F526C5"/>
    <w:rsid w:val="00F53BFA"/>
    <w:rsid w:val="00F54D8A"/>
    <w:rsid w:val="00F551C5"/>
    <w:rsid w:val="00F55B41"/>
    <w:rsid w:val="00F5642E"/>
    <w:rsid w:val="00F62328"/>
    <w:rsid w:val="00F6377F"/>
    <w:rsid w:val="00F6484B"/>
    <w:rsid w:val="00F65319"/>
    <w:rsid w:val="00F66B47"/>
    <w:rsid w:val="00F6728F"/>
    <w:rsid w:val="00F70376"/>
    <w:rsid w:val="00F70758"/>
    <w:rsid w:val="00F73F56"/>
    <w:rsid w:val="00F7524D"/>
    <w:rsid w:val="00F753EB"/>
    <w:rsid w:val="00F75560"/>
    <w:rsid w:val="00F75BAE"/>
    <w:rsid w:val="00F762D8"/>
    <w:rsid w:val="00F774C3"/>
    <w:rsid w:val="00F819E2"/>
    <w:rsid w:val="00F81CD9"/>
    <w:rsid w:val="00F84044"/>
    <w:rsid w:val="00F87448"/>
    <w:rsid w:val="00F878DA"/>
    <w:rsid w:val="00F902C3"/>
    <w:rsid w:val="00F904F5"/>
    <w:rsid w:val="00F90E8A"/>
    <w:rsid w:val="00F91258"/>
    <w:rsid w:val="00F93023"/>
    <w:rsid w:val="00F97127"/>
    <w:rsid w:val="00FA07BA"/>
    <w:rsid w:val="00FA1AA9"/>
    <w:rsid w:val="00FA254A"/>
    <w:rsid w:val="00FA41A3"/>
    <w:rsid w:val="00FA61F1"/>
    <w:rsid w:val="00FA6FE2"/>
    <w:rsid w:val="00FB0988"/>
    <w:rsid w:val="00FB1132"/>
    <w:rsid w:val="00FB11CA"/>
    <w:rsid w:val="00FB15B4"/>
    <w:rsid w:val="00FB265D"/>
    <w:rsid w:val="00FB494C"/>
    <w:rsid w:val="00FB5FAC"/>
    <w:rsid w:val="00FB6921"/>
    <w:rsid w:val="00FC05A1"/>
    <w:rsid w:val="00FC07DB"/>
    <w:rsid w:val="00FD09C7"/>
    <w:rsid w:val="00FD2138"/>
    <w:rsid w:val="00FD4112"/>
    <w:rsid w:val="00FD4F92"/>
    <w:rsid w:val="00FD759F"/>
    <w:rsid w:val="00FE0FAE"/>
    <w:rsid w:val="00FE1D17"/>
    <w:rsid w:val="00FE40C5"/>
    <w:rsid w:val="00FE413B"/>
    <w:rsid w:val="00FE4693"/>
    <w:rsid w:val="00FE5354"/>
    <w:rsid w:val="00FE7895"/>
    <w:rsid w:val="00FF013C"/>
    <w:rsid w:val="00FF0A12"/>
    <w:rsid w:val="00FF380F"/>
    <w:rsid w:val="00FF510D"/>
    <w:rsid w:val="00FF6C6C"/>
    <w:rsid w:val="017101C6"/>
    <w:rsid w:val="018E66BD"/>
    <w:rsid w:val="02554CAE"/>
    <w:rsid w:val="027B0F4C"/>
    <w:rsid w:val="03886E54"/>
    <w:rsid w:val="07692C9A"/>
    <w:rsid w:val="09C7D970"/>
    <w:rsid w:val="09E55E25"/>
    <w:rsid w:val="0C75B8DE"/>
    <w:rsid w:val="0C835F8D"/>
    <w:rsid w:val="1049949F"/>
    <w:rsid w:val="11200137"/>
    <w:rsid w:val="116FA0E8"/>
    <w:rsid w:val="121947B7"/>
    <w:rsid w:val="1232241A"/>
    <w:rsid w:val="134300C9"/>
    <w:rsid w:val="1371666E"/>
    <w:rsid w:val="14336B41"/>
    <w:rsid w:val="1556ECAD"/>
    <w:rsid w:val="169548B8"/>
    <w:rsid w:val="18FCAABD"/>
    <w:rsid w:val="191FF9B3"/>
    <w:rsid w:val="1B178775"/>
    <w:rsid w:val="1B90C6A4"/>
    <w:rsid w:val="1C99F7BF"/>
    <w:rsid w:val="1D9322AA"/>
    <w:rsid w:val="1DB3F0B4"/>
    <w:rsid w:val="1F100932"/>
    <w:rsid w:val="1FA77C3D"/>
    <w:rsid w:val="2099107E"/>
    <w:rsid w:val="21748E93"/>
    <w:rsid w:val="23823358"/>
    <w:rsid w:val="2393B970"/>
    <w:rsid w:val="2414BE05"/>
    <w:rsid w:val="26462528"/>
    <w:rsid w:val="27B48386"/>
    <w:rsid w:val="299CAFB2"/>
    <w:rsid w:val="2AB3BEF3"/>
    <w:rsid w:val="2E9DEBCD"/>
    <w:rsid w:val="2EC6FF5C"/>
    <w:rsid w:val="305593AA"/>
    <w:rsid w:val="312907D7"/>
    <w:rsid w:val="3154B041"/>
    <w:rsid w:val="315DC69A"/>
    <w:rsid w:val="326B2F24"/>
    <w:rsid w:val="32C556E7"/>
    <w:rsid w:val="3345966F"/>
    <w:rsid w:val="3417AF9E"/>
    <w:rsid w:val="3436D119"/>
    <w:rsid w:val="36E895A6"/>
    <w:rsid w:val="37E3222C"/>
    <w:rsid w:val="390C2274"/>
    <w:rsid w:val="39D83169"/>
    <w:rsid w:val="3B47E7A5"/>
    <w:rsid w:val="3E8DF120"/>
    <w:rsid w:val="3FAD7AAE"/>
    <w:rsid w:val="401936AB"/>
    <w:rsid w:val="40EB2428"/>
    <w:rsid w:val="412FF874"/>
    <w:rsid w:val="4164869F"/>
    <w:rsid w:val="4249A3FC"/>
    <w:rsid w:val="434472C3"/>
    <w:rsid w:val="438FCF1B"/>
    <w:rsid w:val="43C13DE0"/>
    <w:rsid w:val="461FF8EC"/>
    <w:rsid w:val="4622DD14"/>
    <w:rsid w:val="462C9187"/>
    <w:rsid w:val="4779EFD3"/>
    <w:rsid w:val="47E6864D"/>
    <w:rsid w:val="47FACF0E"/>
    <w:rsid w:val="4A6CD66D"/>
    <w:rsid w:val="4C12DEAB"/>
    <w:rsid w:val="4C6D8A92"/>
    <w:rsid w:val="4D5DAACD"/>
    <w:rsid w:val="4D60CE61"/>
    <w:rsid w:val="4DB24646"/>
    <w:rsid w:val="4EF297D1"/>
    <w:rsid w:val="51009133"/>
    <w:rsid w:val="524B3257"/>
    <w:rsid w:val="53DD50A1"/>
    <w:rsid w:val="55800112"/>
    <w:rsid w:val="568B9EB6"/>
    <w:rsid w:val="573464C3"/>
    <w:rsid w:val="5742AC1F"/>
    <w:rsid w:val="58365E99"/>
    <w:rsid w:val="5867651F"/>
    <w:rsid w:val="59A56E85"/>
    <w:rsid w:val="5BAB10BC"/>
    <w:rsid w:val="5C175F47"/>
    <w:rsid w:val="5E0742A7"/>
    <w:rsid w:val="6233B1AC"/>
    <w:rsid w:val="67239EB8"/>
    <w:rsid w:val="67596A9C"/>
    <w:rsid w:val="67A40B92"/>
    <w:rsid w:val="69D937AC"/>
    <w:rsid w:val="6C676DAD"/>
    <w:rsid w:val="6D3CF547"/>
    <w:rsid w:val="6D746CBC"/>
    <w:rsid w:val="6F5C9B2D"/>
    <w:rsid w:val="7029BC93"/>
    <w:rsid w:val="712EAB43"/>
    <w:rsid w:val="71A947FD"/>
    <w:rsid w:val="72344169"/>
    <w:rsid w:val="72366A9E"/>
    <w:rsid w:val="726CF5D3"/>
    <w:rsid w:val="763F5C23"/>
    <w:rsid w:val="764DDE26"/>
    <w:rsid w:val="786CDC6F"/>
    <w:rsid w:val="78F1A8C6"/>
    <w:rsid w:val="79189FAA"/>
    <w:rsid w:val="79707917"/>
    <w:rsid w:val="7A7B4BE5"/>
    <w:rsid w:val="7C27F808"/>
    <w:rsid w:val="7D2B830C"/>
    <w:rsid w:val="7FE291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507E"/>
  <w15:docId w15:val="{301D74CC-E004-430A-BEED-1BDA9B08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4"/>
        <w:szCs w:val="24"/>
        <w:lang w:val="en-GB"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FF4785"/>
      <w:sz w:val="32"/>
      <w:szCs w:val="32"/>
    </w:rPr>
  </w:style>
  <w:style w:type="paragraph" w:styleId="Heading2">
    <w:name w:val="heading 2"/>
    <w:basedOn w:val="Normal"/>
    <w:next w:val="Normal"/>
    <w:pPr>
      <w:keepNext/>
      <w:keepLines/>
      <w:spacing w:before="40"/>
      <w:outlineLvl w:val="1"/>
    </w:pPr>
    <w:rPr>
      <w:color w:val="3EC7CE"/>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B908B7"/>
    <w:pPr>
      <w:tabs>
        <w:tab w:val="center" w:pos="4680"/>
        <w:tab w:val="right" w:pos="9360"/>
      </w:tabs>
    </w:pPr>
  </w:style>
  <w:style w:type="character" w:customStyle="1" w:styleId="HeaderChar">
    <w:name w:val="Header Char"/>
    <w:basedOn w:val="DefaultParagraphFont"/>
    <w:link w:val="Header"/>
    <w:uiPriority w:val="99"/>
    <w:rsid w:val="00B908B7"/>
  </w:style>
  <w:style w:type="paragraph" w:styleId="Footer">
    <w:name w:val="footer"/>
    <w:basedOn w:val="Normal"/>
    <w:link w:val="FooterChar"/>
    <w:uiPriority w:val="99"/>
    <w:unhideWhenUsed/>
    <w:rsid w:val="00B908B7"/>
    <w:pPr>
      <w:tabs>
        <w:tab w:val="center" w:pos="4680"/>
        <w:tab w:val="right" w:pos="9360"/>
      </w:tabs>
    </w:pPr>
  </w:style>
  <w:style w:type="character" w:customStyle="1" w:styleId="FooterChar">
    <w:name w:val="Footer Char"/>
    <w:basedOn w:val="DefaultParagraphFont"/>
    <w:link w:val="Footer"/>
    <w:uiPriority w:val="99"/>
    <w:rsid w:val="00B908B7"/>
  </w:style>
  <w:style w:type="character" w:styleId="PageNumber">
    <w:name w:val="page number"/>
    <w:basedOn w:val="DefaultParagraphFont"/>
    <w:uiPriority w:val="99"/>
    <w:semiHidden/>
    <w:unhideWhenUsed/>
    <w:rsid w:val="00FE0FAE"/>
  </w:style>
  <w:style w:type="paragraph" w:styleId="BalloonText">
    <w:name w:val="Balloon Text"/>
    <w:basedOn w:val="Normal"/>
    <w:link w:val="BalloonTextChar"/>
    <w:uiPriority w:val="99"/>
    <w:semiHidden/>
    <w:unhideWhenUsed/>
    <w:rsid w:val="009F79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79C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F79CF"/>
    <w:rPr>
      <w:sz w:val="16"/>
      <w:szCs w:val="16"/>
    </w:rPr>
  </w:style>
  <w:style w:type="paragraph" w:styleId="CommentText">
    <w:name w:val="annotation text"/>
    <w:basedOn w:val="Normal"/>
    <w:link w:val="CommentTextChar"/>
    <w:uiPriority w:val="99"/>
    <w:semiHidden/>
    <w:unhideWhenUsed/>
    <w:rsid w:val="009F79CF"/>
    <w:rPr>
      <w:sz w:val="20"/>
      <w:szCs w:val="20"/>
    </w:rPr>
  </w:style>
  <w:style w:type="character" w:customStyle="1" w:styleId="CommentTextChar">
    <w:name w:val="Comment Text Char"/>
    <w:basedOn w:val="DefaultParagraphFont"/>
    <w:link w:val="CommentText"/>
    <w:uiPriority w:val="99"/>
    <w:semiHidden/>
    <w:rsid w:val="009F79CF"/>
    <w:rPr>
      <w:sz w:val="20"/>
      <w:szCs w:val="20"/>
    </w:rPr>
  </w:style>
  <w:style w:type="paragraph" w:styleId="CommentSubject">
    <w:name w:val="annotation subject"/>
    <w:basedOn w:val="CommentText"/>
    <w:next w:val="CommentText"/>
    <w:link w:val="CommentSubjectChar"/>
    <w:uiPriority w:val="99"/>
    <w:semiHidden/>
    <w:unhideWhenUsed/>
    <w:rsid w:val="009F79CF"/>
    <w:rPr>
      <w:b/>
      <w:bCs/>
    </w:rPr>
  </w:style>
  <w:style w:type="character" w:customStyle="1" w:styleId="CommentSubjectChar">
    <w:name w:val="Comment Subject Char"/>
    <w:basedOn w:val="CommentTextChar"/>
    <w:link w:val="CommentSubject"/>
    <w:uiPriority w:val="99"/>
    <w:semiHidden/>
    <w:rsid w:val="009F79CF"/>
    <w:rPr>
      <w:b/>
      <w:bCs/>
      <w:sz w:val="20"/>
      <w:szCs w:val="20"/>
    </w:rPr>
  </w:style>
  <w:style w:type="character" w:styleId="Hyperlink">
    <w:name w:val="Hyperlink"/>
    <w:basedOn w:val="DefaultParagraphFont"/>
    <w:uiPriority w:val="99"/>
    <w:unhideWhenUsed/>
    <w:rsid w:val="009F79CF"/>
    <w:rPr>
      <w:color w:val="0000FF" w:themeColor="hyperlink"/>
      <w:u w:val="single"/>
    </w:rPr>
  </w:style>
  <w:style w:type="character" w:styleId="UnresolvedMention">
    <w:name w:val="Unresolved Mention"/>
    <w:basedOn w:val="DefaultParagraphFont"/>
    <w:uiPriority w:val="99"/>
    <w:unhideWhenUsed/>
    <w:rsid w:val="009F79CF"/>
    <w:rPr>
      <w:color w:val="605E5C"/>
      <w:shd w:val="clear" w:color="auto" w:fill="E1DFDD"/>
    </w:rPr>
  </w:style>
  <w:style w:type="table" w:customStyle="1" w:styleId="2">
    <w:name w:val="2"/>
    <w:basedOn w:val="TableNormal"/>
    <w:rsid w:val="009F3519"/>
    <w:tblPr>
      <w:tblStyleRowBandSize w:val="1"/>
      <w:tblStyleColBandSize w:val="1"/>
    </w:tblPr>
  </w:style>
  <w:style w:type="table" w:styleId="TableGrid">
    <w:name w:val="Table Grid"/>
    <w:basedOn w:val="TableNormal"/>
    <w:uiPriority w:val="39"/>
    <w:rsid w:val="009F3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4641"/>
    <w:pPr>
      <w:ind w:left="720"/>
      <w:contextualSpacing/>
    </w:pPr>
  </w:style>
  <w:style w:type="paragraph" w:styleId="NormalWeb">
    <w:name w:val="Normal (Web)"/>
    <w:basedOn w:val="Normal"/>
    <w:uiPriority w:val="99"/>
    <w:unhideWhenUsed/>
    <w:rsid w:val="005F61CF"/>
    <w:rPr>
      <w:rFonts w:ascii="Times New Roman" w:hAnsi="Times New Roman" w:cs="Times New Roman"/>
    </w:rPr>
  </w:style>
  <w:style w:type="paragraph" w:styleId="Revision">
    <w:name w:val="Revision"/>
    <w:hidden/>
    <w:uiPriority w:val="99"/>
    <w:semiHidden/>
    <w:rsid w:val="00D24993"/>
    <w:pPr>
      <w:pBdr>
        <w:top w:val="none" w:sz="0" w:space="0" w:color="auto"/>
        <w:left w:val="none" w:sz="0" w:space="0" w:color="auto"/>
        <w:bottom w:val="none" w:sz="0" w:space="0" w:color="auto"/>
        <w:right w:val="none" w:sz="0" w:space="0" w:color="auto"/>
        <w:between w:val="none" w:sz="0" w:space="0" w:color="auto"/>
      </w:pBdr>
    </w:pPr>
  </w:style>
  <w:style w:type="paragraph" w:styleId="NoSpacing">
    <w:name w:val="No Spacing"/>
    <w:uiPriority w:val="1"/>
    <w:qFormat/>
    <w:rsid w:val="00927DF2"/>
    <w:pPr>
      <w:pBdr>
        <w:top w:val="none" w:sz="0" w:space="0" w:color="auto"/>
        <w:left w:val="none" w:sz="0" w:space="0" w:color="auto"/>
        <w:bottom w:val="none" w:sz="0" w:space="0" w:color="auto"/>
        <w:right w:val="none" w:sz="0" w:space="0" w:color="auto"/>
        <w:between w:val="none" w:sz="0" w:space="0" w:color="auto"/>
      </w:pBdr>
    </w:pPr>
    <w:rPr>
      <w:color w:val="auto"/>
      <w:lang w:eastAsia="en-GB"/>
    </w:rPr>
  </w:style>
  <w:style w:type="paragraph" w:styleId="TOC1">
    <w:name w:val="toc 1"/>
    <w:basedOn w:val="Normal"/>
    <w:next w:val="Normal"/>
    <w:autoRedefine/>
    <w:uiPriority w:val="39"/>
    <w:unhideWhenUsed/>
    <w:rsid w:val="00647002"/>
    <w:pPr>
      <w:tabs>
        <w:tab w:val="left" w:pos="480"/>
        <w:tab w:val="right" w:pos="9010"/>
      </w:tabs>
      <w:spacing w:after="100"/>
      <w:pPrChange w:id="0" w:author="Shraddha Tugnawat" w:date="2024-04-02T13:54:00Z">
        <w:pPr>
          <w:pBdr>
            <w:top w:val="nil"/>
            <w:left w:val="nil"/>
            <w:bottom w:val="nil"/>
            <w:right w:val="nil"/>
            <w:between w:val="nil"/>
          </w:pBdr>
          <w:tabs>
            <w:tab w:val="left" w:pos="480"/>
            <w:tab w:val="right" w:pos="9010"/>
          </w:tabs>
          <w:spacing w:after="100"/>
        </w:pPr>
      </w:pPrChange>
    </w:pPr>
    <w:rPr>
      <w:rPrChange w:id="0" w:author="Shraddha Tugnawat" w:date="2024-04-02T13:54:00Z">
        <w:rPr>
          <w:rFonts w:ascii="Calibri" w:eastAsia="Calibri" w:hAnsi="Calibri" w:cs="Calibri"/>
          <w:color w:val="000000"/>
          <w:sz w:val="24"/>
          <w:szCs w:val="24"/>
          <w:lang w:val="en-GB" w:eastAsia="en-US" w:bidi="ar-SA"/>
        </w:rPr>
      </w:rPrChange>
    </w:rPr>
  </w:style>
  <w:style w:type="paragraph" w:styleId="TOC2">
    <w:name w:val="toc 2"/>
    <w:basedOn w:val="Normal"/>
    <w:next w:val="Normal"/>
    <w:autoRedefine/>
    <w:uiPriority w:val="39"/>
    <w:unhideWhenUsed/>
    <w:rsid w:val="00A30764"/>
    <w:pPr>
      <w:tabs>
        <w:tab w:val="right" w:leader="dot" w:pos="9010"/>
      </w:tabs>
      <w:spacing w:after="100"/>
      <w:ind w:left="240"/>
      <w:pPrChange w:id="1" w:author="Shraddha Tugnawat" w:date="2024-03-29T16:18:00Z">
        <w:pPr>
          <w:pBdr>
            <w:top w:val="nil"/>
            <w:left w:val="nil"/>
            <w:bottom w:val="nil"/>
            <w:right w:val="nil"/>
            <w:between w:val="nil"/>
          </w:pBdr>
          <w:spacing w:after="100"/>
          <w:ind w:left="240"/>
        </w:pPr>
      </w:pPrChange>
    </w:pPr>
    <w:rPr>
      <w:rPrChange w:id="1" w:author="Shraddha Tugnawat" w:date="2024-03-29T16:18:00Z">
        <w:rPr>
          <w:rFonts w:ascii="Calibri" w:eastAsia="Calibri" w:hAnsi="Calibri" w:cs="Calibri"/>
          <w:color w:val="000000"/>
          <w:sz w:val="24"/>
          <w:szCs w:val="24"/>
          <w:lang w:val="en-GB" w:eastAsia="en-US" w:bidi="ar-SA"/>
        </w:rPr>
      </w:rPrChange>
    </w:rPr>
  </w:style>
  <w:style w:type="paragraph" w:customStyle="1" w:styleId="GSCTableBodyNEW">
    <w:name w:val="GSC_Table Body(NEW)"/>
    <w:basedOn w:val="Normal"/>
    <w:semiHidden/>
    <w:rsid w:val="00127A7A"/>
    <w:pPr>
      <w:pBdr>
        <w:top w:val="none" w:sz="0" w:space="0" w:color="auto"/>
        <w:left w:val="none" w:sz="0" w:space="0" w:color="auto"/>
        <w:bottom w:val="none" w:sz="0" w:space="0" w:color="auto"/>
        <w:right w:val="none" w:sz="0" w:space="0" w:color="auto"/>
        <w:between w:val="none" w:sz="0" w:space="0" w:color="auto"/>
      </w:pBdr>
      <w:spacing w:before="60" w:after="60" w:line="360" w:lineRule="auto"/>
    </w:pPr>
    <w:rPr>
      <w:rFonts w:ascii="Verdana" w:eastAsia="Times New Roman" w:hAnsi="Verdana" w:cs="Times New Roman"/>
      <w:sz w:val="20"/>
      <w:szCs w:val="20"/>
      <w:lang w:eastAsia="en-GB"/>
    </w:rPr>
  </w:style>
  <w:style w:type="table" w:styleId="GridTable2">
    <w:name w:val="Grid Table 2"/>
    <w:basedOn w:val="TableNormal"/>
    <w:uiPriority w:val="47"/>
    <w:rsid w:val="00127A7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5653E1"/>
    <w:pPr>
      <w:spacing w:after="200"/>
    </w:pPr>
    <w:rPr>
      <w:i/>
      <w:iCs/>
      <w:color w:val="1F497D" w:themeColor="text2"/>
      <w:sz w:val="18"/>
      <w:szCs w:val="18"/>
    </w:rPr>
  </w:style>
  <w:style w:type="character" w:styleId="Mention">
    <w:name w:val="Mention"/>
    <w:basedOn w:val="DefaultParagraphFont"/>
    <w:uiPriority w:val="99"/>
    <w:unhideWhenUsed/>
    <w:rsid w:val="0092442C"/>
    <w:rPr>
      <w:color w:val="2B579A"/>
      <w:shd w:val="clear" w:color="auto" w:fill="E1DFDD"/>
    </w:rPr>
  </w:style>
  <w:style w:type="paragraph" w:styleId="FootnoteText">
    <w:name w:val="footnote text"/>
    <w:basedOn w:val="Normal"/>
    <w:link w:val="FootnoteTextChar"/>
    <w:uiPriority w:val="99"/>
    <w:semiHidden/>
    <w:unhideWhenUsed/>
    <w:rsid w:val="00E20260"/>
    <w:rPr>
      <w:sz w:val="20"/>
      <w:szCs w:val="20"/>
    </w:rPr>
  </w:style>
  <w:style w:type="character" w:customStyle="1" w:styleId="FootnoteTextChar">
    <w:name w:val="Footnote Text Char"/>
    <w:basedOn w:val="DefaultParagraphFont"/>
    <w:link w:val="FootnoteText"/>
    <w:uiPriority w:val="99"/>
    <w:semiHidden/>
    <w:rsid w:val="00E20260"/>
    <w:rPr>
      <w:sz w:val="20"/>
      <w:szCs w:val="20"/>
    </w:rPr>
  </w:style>
  <w:style w:type="character" w:styleId="FootnoteReference">
    <w:name w:val="footnote reference"/>
    <w:basedOn w:val="DefaultParagraphFont"/>
    <w:uiPriority w:val="99"/>
    <w:semiHidden/>
    <w:unhideWhenUsed/>
    <w:rsid w:val="00E20260"/>
    <w:rPr>
      <w:vertAlign w:val="superscript"/>
    </w:rPr>
  </w:style>
  <w:style w:type="paragraph" w:customStyle="1" w:styleId="paragraph">
    <w:name w:val="paragraph"/>
    <w:basedOn w:val="Normal"/>
    <w:rsid w:val="007308D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lang w:val="en-US" w:eastAsia="en-GB"/>
    </w:rPr>
  </w:style>
  <w:style w:type="character" w:customStyle="1" w:styleId="normaltextrun">
    <w:name w:val="normaltextrun"/>
    <w:basedOn w:val="DefaultParagraphFont"/>
    <w:rsid w:val="007308DB"/>
  </w:style>
  <w:style w:type="character" w:customStyle="1" w:styleId="eop">
    <w:name w:val="eop"/>
    <w:basedOn w:val="DefaultParagraphFont"/>
    <w:rsid w:val="007308DB"/>
  </w:style>
  <w:style w:type="character" w:customStyle="1" w:styleId="status-macro">
    <w:name w:val="status-macro"/>
    <w:basedOn w:val="DefaultParagraphFont"/>
    <w:rsid w:val="00400928"/>
  </w:style>
  <w:style w:type="paragraph" w:customStyle="1" w:styleId="auto-cursor-target">
    <w:name w:val="auto-cursor-target"/>
    <w:basedOn w:val="Normal"/>
    <w:rsid w:val="0040092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heme="minorEastAsia" w:hAnsi="Times New Roman" w:cs="Times New Roman"/>
      <w:color w:val="auto"/>
      <w:lang w:val="en-NL" w:eastAsia="en-GB"/>
    </w:rPr>
  </w:style>
  <w:style w:type="paragraph" w:customStyle="1" w:styleId="Title1">
    <w:name w:val="Title1"/>
    <w:basedOn w:val="Normal"/>
    <w:rsid w:val="0040092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heme="minorEastAsia" w:hAnsi="Times New Roman" w:cs="Times New Roman"/>
      <w:color w:val="auto"/>
      <w:lang w:val="en-NL" w:eastAsia="en-GB"/>
    </w:rPr>
  </w:style>
  <w:style w:type="character" w:styleId="FollowedHyperlink">
    <w:name w:val="FollowedHyperlink"/>
    <w:basedOn w:val="DefaultParagraphFont"/>
    <w:uiPriority w:val="99"/>
    <w:semiHidden/>
    <w:unhideWhenUsed/>
    <w:rsid w:val="00A30764"/>
    <w:rPr>
      <w:color w:val="800080" w:themeColor="followedHyperlink"/>
      <w:u w:val="single"/>
    </w:rPr>
  </w:style>
  <w:style w:type="character" w:styleId="Strong">
    <w:name w:val="Strong"/>
    <w:basedOn w:val="DefaultParagraphFont"/>
    <w:uiPriority w:val="22"/>
    <w:qFormat/>
    <w:rsid w:val="00141D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6505">
      <w:bodyDiv w:val="1"/>
      <w:marLeft w:val="0"/>
      <w:marRight w:val="0"/>
      <w:marTop w:val="0"/>
      <w:marBottom w:val="0"/>
      <w:divBdr>
        <w:top w:val="none" w:sz="0" w:space="0" w:color="auto"/>
        <w:left w:val="none" w:sz="0" w:space="0" w:color="auto"/>
        <w:bottom w:val="none" w:sz="0" w:space="0" w:color="auto"/>
        <w:right w:val="none" w:sz="0" w:space="0" w:color="auto"/>
      </w:divBdr>
      <w:divsChild>
        <w:div w:id="36055581">
          <w:marLeft w:val="0"/>
          <w:marRight w:val="0"/>
          <w:marTop w:val="0"/>
          <w:marBottom w:val="0"/>
          <w:divBdr>
            <w:top w:val="none" w:sz="0" w:space="0" w:color="auto"/>
            <w:left w:val="none" w:sz="0" w:space="0" w:color="auto"/>
            <w:bottom w:val="none" w:sz="0" w:space="0" w:color="auto"/>
            <w:right w:val="none" w:sz="0" w:space="0" w:color="auto"/>
          </w:divBdr>
        </w:div>
        <w:div w:id="152794003">
          <w:marLeft w:val="0"/>
          <w:marRight w:val="0"/>
          <w:marTop w:val="0"/>
          <w:marBottom w:val="0"/>
          <w:divBdr>
            <w:top w:val="none" w:sz="0" w:space="0" w:color="auto"/>
            <w:left w:val="none" w:sz="0" w:space="0" w:color="auto"/>
            <w:bottom w:val="none" w:sz="0" w:space="0" w:color="auto"/>
            <w:right w:val="none" w:sz="0" w:space="0" w:color="auto"/>
          </w:divBdr>
        </w:div>
        <w:div w:id="292058350">
          <w:marLeft w:val="0"/>
          <w:marRight w:val="0"/>
          <w:marTop w:val="0"/>
          <w:marBottom w:val="0"/>
          <w:divBdr>
            <w:top w:val="none" w:sz="0" w:space="0" w:color="auto"/>
            <w:left w:val="none" w:sz="0" w:space="0" w:color="auto"/>
            <w:bottom w:val="none" w:sz="0" w:space="0" w:color="auto"/>
            <w:right w:val="none" w:sz="0" w:space="0" w:color="auto"/>
          </w:divBdr>
        </w:div>
        <w:div w:id="371734332">
          <w:marLeft w:val="0"/>
          <w:marRight w:val="0"/>
          <w:marTop w:val="0"/>
          <w:marBottom w:val="0"/>
          <w:divBdr>
            <w:top w:val="none" w:sz="0" w:space="0" w:color="auto"/>
            <w:left w:val="none" w:sz="0" w:space="0" w:color="auto"/>
            <w:bottom w:val="none" w:sz="0" w:space="0" w:color="auto"/>
            <w:right w:val="none" w:sz="0" w:space="0" w:color="auto"/>
          </w:divBdr>
          <w:divsChild>
            <w:div w:id="1614627999">
              <w:marLeft w:val="0"/>
              <w:marRight w:val="0"/>
              <w:marTop w:val="30"/>
              <w:marBottom w:val="30"/>
              <w:divBdr>
                <w:top w:val="none" w:sz="0" w:space="0" w:color="auto"/>
                <w:left w:val="none" w:sz="0" w:space="0" w:color="auto"/>
                <w:bottom w:val="none" w:sz="0" w:space="0" w:color="auto"/>
                <w:right w:val="none" w:sz="0" w:space="0" w:color="auto"/>
              </w:divBdr>
              <w:divsChild>
                <w:div w:id="116460493">
                  <w:marLeft w:val="0"/>
                  <w:marRight w:val="0"/>
                  <w:marTop w:val="0"/>
                  <w:marBottom w:val="0"/>
                  <w:divBdr>
                    <w:top w:val="none" w:sz="0" w:space="0" w:color="auto"/>
                    <w:left w:val="none" w:sz="0" w:space="0" w:color="auto"/>
                    <w:bottom w:val="none" w:sz="0" w:space="0" w:color="auto"/>
                    <w:right w:val="none" w:sz="0" w:space="0" w:color="auto"/>
                  </w:divBdr>
                  <w:divsChild>
                    <w:div w:id="901523802">
                      <w:marLeft w:val="0"/>
                      <w:marRight w:val="0"/>
                      <w:marTop w:val="0"/>
                      <w:marBottom w:val="0"/>
                      <w:divBdr>
                        <w:top w:val="none" w:sz="0" w:space="0" w:color="auto"/>
                        <w:left w:val="none" w:sz="0" w:space="0" w:color="auto"/>
                        <w:bottom w:val="none" w:sz="0" w:space="0" w:color="auto"/>
                        <w:right w:val="none" w:sz="0" w:space="0" w:color="auto"/>
                      </w:divBdr>
                    </w:div>
                  </w:divsChild>
                </w:div>
                <w:div w:id="251357454">
                  <w:marLeft w:val="0"/>
                  <w:marRight w:val="0"/>
                  <w:marTop w:val="0"/>
                  <w:marBottom w:val="0"/>
                  <w:divBdr>
                    <w:top w:val="none" w:sz="0" w:space="0" w:color="auto"/>
                    <w:left w:val="none" w:sz="0" w:space="0" w:color="auto"/>
                    <w:bottom w:val="none" w:sz="0" w:space="0" w:color="auto"/>
                    <w:right w:val="none" w:sz="0" w:space="0" w:color="auto"/>
                  </w:divBdr>
                  <w:divsChild>
                    <w:div w:id="1030304692">
                      <w:marLeft w:val="0"/>
                      <w:marRight w:val="0"/>
                      <w:marTop w:val="0"/>
                      <w:marBottom w:val="0"/>
                      <w:divBdr>
                        <w:top w:val="none" w:sz="0" w:space="0" w:color="auto"/>
                        <w:left w:val="none" w:sz="0" w:space="0" w:color="auto"/>
                        <w:bottom w:val="none" w:sz="0" w:space="0" w:color="auto"/>
                        <w:right w:val="none" w:sz="0" w:space="0" w:color="auto"/>
                      </w:divBdr>
                    </w:div>
                  </w:divsChild>
                </w:div>
                <w:div w:id="295718596">
                  <w:marLeft w:val="0"/>
                  <w:marRight w:val="0"/>
                  <w:marTop w:val="0"/>
                  <w:marBottom w:val="0"/>
                  <w:divBdr>
                    <w:top w:val="none" w:sz="0" w:space="0" w:color="auto"/>
                    <w:left w:val="none" w:sz="0" w:space="0" w:color="auto"/>
                    <w:bottom w:val="none" w:sz="0" w:space="0" w:color="auto"/>
                    <w:right w:val="none" w:sz="0" w:space="0" w:color="auto"/>
                  </w:divBdr>
                  <w:divsChild>
                    <w:div w:id="1365056955">
                      <w:marLeft w:val="0"/>
                      <w:marRight w:val="0"/>
                      <w:marTop w:val="0"/>
                      <w:marBottom w:val="0"/>
                      <w:divBdr>
                        <w:top w:val="none" w:sz="0" w:space="0" w:color="auto"/>
                        <w:left w:val="none" w:sz="0" w:space="0" w:color="auto"/>
                        <w:bottom w:val="none" w:sz="0" w:space="0" w:color="auto"/>
                        <w:right w:val="none" w:sz="0" w:space="0" w:color="auto"/>
                      </w:divBdr>
                    </w:div>
                  </w:divsChild>
                </w:div>
                <w:div w:id="416486774">
                  <w:marLeft w:val="0"/>
                  <w:marRight w:val="0"/>
                  <w:marTop w:val="0"/>
                  <w:marBottom w:val="0"/>
                  <w:divBdr>
                    <w:top w:val="none" w:sz="0" w:space="0" w:color="auto"/>
                    <w:left w:val="none" w:sz="0" w:space="0" w:color="auto"/>
                    <w:bottom w:val="none" w:sz="0" w:space="0" w:color="auto"/>
                    <w:right w:val="none" w:sz="0" w:space="0" w:color="auto"/>
                  </w:divBdr>
                  <w:divsChild>
                    <w:div w:id="1343822026">
                      <w:marLeft w:val="0"/>
                      <w:marRight w:val="0"/>
                      <w:marTop w:val="0"/>
                      <w:marBottom w:val="0"/>
                      <w:divBdr>
                        <w:top w:val="none" w:sz="0" w:space="0" w:color="auto"/>
                        <w:left w:val="none" w:sz="0" w:space="0" w:color="auto"/>
                        <w:bottom w:val="none" w:sz="0" w:space="0" w:color="auto"/>
                        <w:right w:val="none" w:sz="0" w:space="0" w:color="auto"/>
                      </w:divBdr>
                    </w:div>
                  </w:divsChild>
                </w:div>
                <w:div w:id="465438357">
                  <w:marLeft w:val="0"/>
                  <w:marRight w:val="0"/>
                  <w:marTop w:val="0"/>
                  <w:marBottom w:val="0"/>
                  <w:divBdr>
                    <w:top w:val="none" w:sz="0" w:space="0" w:color="auto"/>
                    <w:left w:val="none" w:sz="0" w:space="0" w:color="auto"/>
                    <w:bottom w:val="none" w:sz="0" w:space="0" w:color="auto"/>
                    <w:right w:val="none" w:sz="0" w:space="0" w:color="auto"/>
                  </w:divBdr>
                  <w:divsChild>
                    <w:div w:id="643587526">
                      <w:marLeft w:val="0"/>
                      <w:marRight w:val="0"/>
                      <w:marTop w:val="0"/>
                      <w:marBottom w:val="0"/>
                      <w:divBdr>
                        <w:top w:val="none" w:sz="0" w:space="0" w:color="auto"/>
                        <w:left w:val="none" w:sz="0" w:space="0" w:color="auto"/>
                        <w:bottom w:val="none" w:sz="0" w:space="0" w:color="auto"/>
                        <w:right w:val="none" w:sz="0" w:space="0" w:color="auto"/>
                      </w:divBdr>
                    </w:div>
                  </w:divsChild>
                </w:div>
                <w:div w:id="538787315">
                  <w:marLeft w:val="0"/>
                  <w:marRight w:val="0"/>
                  <w:marTop w:val="0"/>
                  <w:marBottom w:val="0"/>
                  <w:divBdr>
                    <w:top w:val="none" w:sz="0" w:space="0" w:color="auto"/>
                    <w:left w:val="none" w:sz="0" w:space="0" w:color="auto"/>
                    <w:bottom w:val="none" w:sz="0" w:space="0" w:color="auto"/>
                    <w:right w:val="none" w:sz="0" w:space="0" w:color="auto"/>
                  </w:divBdr>
                  <w:divsChild>
                    <w:div w:id="608467504">
                      <w:marLeft w:val="0"/>
                      <w:marRight w:val="0"/>
                      <w:marTop w:val="0"/>
                      <w:marBottom w:val="0"/>
                      <w:divBdr>
                        <w:top w:val="none" w:sz="0" w:space="0" w:color="auto"/>
                        <w:left w:val="none" w:sz="0" w:space="0" w:color="auto"/>
                        <w:bottom w:val="none" w:sz="0" w:space="0" w:color="auto"/>
                        <w:right w:val="none" w:sz="0" w:space="0" w:color="auto"/>
                      </w:divBdr>
                    </w:div>
                  </w:divsChild>
                </w:div>
                <w:div w:id="697777449">
                  <w:marLeft w:val="0"/>
                  <w:marRight w:val="0"/>
                  <w:marTop w:val="0"/>
                  <w:marBottom w:val="0"/>
                  <w:divBdr>
                    <w:top w:val="none" w:sz="0" w:space="0" w:color="auto"/>
                    <w:left w:val="none" w:sz="0" w:space="0" w:color="auto"/>
                    <w:bottom w:val="none" w:sz="0" w:space="0" w:color="auto"/>
                    <w:right w:val="none" w:sz="0" w:space="0" w:color="auto"/>
                  </w:divBdr>
                  <w:divsChild>
                    <w:div w:id="1041133333">
                      <w:marLeft w:val="0"/>
                      <w:marRight w:val="0"/>
                      <w:marTop w:val="0"/>
                      <w:marBottom w:val="0"/>
                      <w:divBdr>
                        <w:top w:val="none" w:sz="0" w:space="0" w:color="auto"/>
                        <w:left w:val="none" w:sz="0" w:space="0" w:color="auto"/>
                        <w:bottom w:val="none" w:sz="0" w:space="0" w:color="auto"/>
                        <w:right w:val="none" w:sz="0" w:space="0" w:color="auto"/>
                      </w:divBdr>
                    </w:div>
                  </w:divsChild>
                </w:div>
                <w:div w:id="771435197">
                  <w:marLeft w:val="0"/>
                  <w:marRight w:val="0"/>
                  <w:marTop w:val="0"/>
                  <w:marBottom w:val="0"/>
                  <w:divBdr>
                    <w:top w:val="none" w:sz="0" w:space="0" w:color="auto"/>
                    <w:left w:val="none" w:sz="0" w:space="0" w:color="auto"/>
                    <w:bottom w:val="none" w:sz="0" w:space="0" w:color="auto"/>
                    <w:right w:val="none" w:sz="0" w:space="0" w:color="auto"/>
                  </w:divBdr>
                  <w:divsChild>
                    <w:div w:id="1830751030">
                      <w:marLeft w:val="0"/>
                      <w:marRight w:val="0"/>
                      <w:marTop w:val="0"/>
                      <w:marBottom w:val="0"/>
                      <w:divBdr>
                        <w:top w:val="none" w:sz="0" w:space="0" w:color="auto"/>
                        <w:left w:val="none" w:sz="0" w:space="0" w:color="auto"/>
                        <w:bottom w:val="none" w:sz="0" w:space="0" w:color="auto"/>
                        <w:right w:val="none" w:sz="0" w:space="0" w:color="auto"/>
                      </w:divBdr>
                    </w:div>
                  </w:divsChild>
                </w:div>
                <w:div w:id="1031952762">
                  <w:marLeft w:val="0"/>
                  <w:marRight w:val="0"/>
                  <w:marTop w:val="0"/>
                  <w:marBottom w:val="0"/>
                  <w:divBdr>
                    <w:top w:val="none" w:sz="0" w:space="0" w:color="auto"/>
                    <w:left w:val="none" w:sz="0" w:space="0" w:color="auto"/>
                    <w:bottom w:val="none" w:sz="0" w:space="0" w:color="auto"/>
                    <w:right w:val="none" w:sz="0" w:space="0" w:color="auto"/>
                  </w:divBdr>
                  <w:divsChild>
                    <w:div w:id="1565214443">
                      <w:marLeft w:val="0"/>
                      <w:marRight w:val="0"/>
                      <w:marTop w:val="0"/>
                      <w:marBottom w:val="0"/>
                      <w:divBdr>
                        <w:top w:val="none" w:sz="0" w:space="0" w:color="auto"/>
                        <w:left w:val="none" w:sz="0" w:space="0" w:color="auto"/>
                        <w:bottom w:val="none" w:sz="0" w:space="0" w:color="auto"/>
                        <w:right w:val="none" w:sz="0" w:space="0" w:color="auto"/>
                      </w:divBdr>
                    </w:div>
                  </w:divsChild>
                </w:div>
                <w:div w:id="1072045179">
                  <w:marLeft w:val="0"/>
                  <w:marRight w:val="0"/>
                  <w:marTop w:val="0"/>
                  <w:marBottom w:val="0"/>
                  <w:divBdr>
                    <w:top w:val="none" w:sz="0" w:space="0" w:color="auto"/>
                    <w:left w:val="none" w:sz="0" w:space="0" w:color="auto"/>
                    <w:bottom w:val="none" w:sz="0" w:space="0" w:color="auto"/>
                    <w:right w:val="none" w:sz="0" w:space="0" w:color="auto"/>
                  </w:divBdr>
                  <w:divsChild>
                    <w:div w:id="1242058165">
                      <w:marLeft w:val="0"/>
                      <w:marRight w:val="0"/>
                      <w:marTop w:val="0"/>
                      <w:marBottom w:val="0"/>
                      <w:divBdr>
                        <w:top w:val="none" w:sz="0" w:space="0" w:color="auto"/>
                        <w:left w:val="none" w:sz="0" w:space="0" w:color="auto"/>
                        <w:bottom w:val="none" w:sz="0" w:space="0" w:color="auto"/>
                        <w:right w:val="none" w:sz="0" w:space="0" w:color="auto"/>
                      </w:divBdr>
                    </w:div>
                  </w:divsChild>
                </w:div>
                <w:div w:id="1119109169">
                  <w:marLeft w:val="0"/>
                  <w:marRight w:val="0"/>
                  <w:marTop w:val="0"/>
                  <w:marBottom w:val="0"/>
                  <w:divBdr>
                    <w:top w:val="none" w:sz="0" w:space="0" w:color="auto"/>
                    <w:left w:val="none" w:sz="0" w:space="0" w:color="auto"/>
                    <w:bottom w:val="none" w:sz="0" w:space="0" w:color="auto"/>
                    <w:right w:val="none" w:sz="0" w:space="0" w:color="auto"/>
                  </w:divBdr>
                  <w:divsChild>
                    <w:div w:id="2101900438">
                      <w:marLeft w:val="0"/>
                      <w:marRight w:val="0"/>
                      <w:marTop w:val="0"/>
                      <w:marBottom w:val="0"/>
                      <w:divBdr>
                        <w:top w:val="none" w:sz="0" w:space="0" w:color="auto"/>
                        <w:left w:val="none" w:sz="0" w:space="0" w:color="auto"/>
                        <w:bottom w:val="none" w:sz="0" w:space="0" w:color="auto"/>
                        <w:right w:val="none" w:sz="0" w:space="0" w:color="auto"/>
                      </w:divBdr>
                    </w:div>
                  </w:divsChild>
                </w:div>
                <w:div w:id="1275477421">
                  <w:marLeft w:val="0"/>
                  <w:marRight w:val="0"/>
                  <w:marTop w:val="0"/>
                  <w:marBottom w:val="0"/>
                  <w:divBdr>
                    <w:top w:val="none" w:sz="0" w:space="0" w:color="auto"/>
                    <w:left w:val="none" w:sz="0" w:space="0" w:color="auto"/>
                    <w:bottom w:val="none" w:sz="0" w:space="0" w:color="auto"/>
                    <w:right w:val="none" w:sz="0" w:space="0" w:color="auto"/>
                  </w:divBdr>
                  <w:divsChild>
                    <w:div w:id="1893224025">
                      <w:marLeft w:val="0"/>
                      <w:marRight w:val="0"/>
                      <w:marTop w:val="0"/>
                      <w:marBottom w:val="0"/>
                      <w:divBdr>
                        <w:top w:val="none" w:sz="0" w:space="0" w:color="auto"/>
                        <w:left w:val="none" w:sz="0" w:space="0" w:color="auto"/>
                        <w:bottom w:val="none" w:sz="0" w:space="0" w:color="auto"/>
                        <w:right w:val="none" w:sz="0" w:space="0" w:color="auto"/>
                      </w:divBdr>
                    </w:div>
                  </w:divsChild>
                </w:div>
                <w:div w:id="1417165395">
                  <w:marLeft w:val="0"/>
                  <w:marRight w:val="0"/>
                  <w:marTop w:val="0"/>
                  <w:marBottom w:val="0"/>
                  <w:divBdr>
                    <w:top w:val="none" w:sz="0" w:space="0" w:color="auto"/>
                    <w:left w:val="none" w:sz="0" w:space="0" w:color="auto"/>
                    <w:bottom w:val="none" w:sz="0" w:space="0" w:color="auto"/>
                    <w:right w:val="none" w:sz="0" w:space="0" w:color="auto"/>
                  </w:divBdr>
                  <w:divsChild>
                    <w:div w:id="1789008203">
                      <w:marLeft w:val="0"/>
                      <w:marRight w:val="0"/>
                      <w:marTop w:val="0"/>
                      <w:marBottom w:val="0"/>
                      <w:divBdr>
                        <w:top w:val="none" w:sz="0" w:space="0" w:color="auto"/>
                        <w:left w:val="none" w:sz="0" w:space="0" w:color="auto"/>
                        <w:bottom w:val="none" w:sz="0" w:space="0" w:color="auto"/>
                        <w:right w:val="none" w:sz="0" w:space="0" w:color="auto"/>
                      </w:divBdr>
                    </w:div>
                  </w:divsChild>
                </w:div>
                <w:div w:id="1453085927">
                  <w:marLeft w:val="0"/>
                  <w:marRight w:val="0"/>
                  <w:marTop w:val="0"/>
                  <w:marBottom w:val="0"/>
                  <w:divBdr>
                    <w:top w:val="none" w:sz="0" w:space="0" w:color="auto"/>
                    <w:left w:val="none" w:sz="0" w:space="0" w:color="auto"/>
                    <w:bottom w:val="none" w:sz="0" w:space="0" w:color="auto"/>
                    <w:right w:val="none" w:sz="0" w:space="0" w:color="auto"/>
                  </w:divBdr>
                  <w:divsChild>
                    <w:div w:id="835808900">
                      <w:marLeft w:val="0"/>
                      <w:marRight w:val="0"/>
                      <w:marTop w:val="0"/>
                      <w:marBottom w:val="0"/>
                      <w:divBdr>
                        <w:top w:val="none" w:sz="0" w:space="0" w:color="auto"/>
                        <w:left w:val="none" w:sz="0" w:space="0" w:color="auto"/>
                        <w:bottom w:val="none" w:sz="0" w:space="0" w:color="auto"/>
                        <w:right w:val="none" w:sz="0" w:space="0" w:color="auto"/>
                      </w:divBdr>
                    </w:div>
                  </w:divsChild>
                </w:div>
                <w:div w:id="1538272561">
                  <w:marLeft w:val="0"/>
                  <w:marRight w:val="0"/>
                  <w:marTop w:val="0"/>
                  <w:marBottom w:val="0"/>
                  <w:divBdr>
                    <w:top w:val="none" w:sz="0" w:space="0" w:color="auto"/>
                    <w:left w:val="none" w:sz="0" w:space="0" w:color="auto"/>
                    <w:bottom w:val="none" w:sz="0" w:space="0" w:color="auto"/>
                    <w:right w:val="none" w:sz="0" w:space="0" w:color="auto"/>
                  </w:divBdr>
                  <w:divsChild>
                    <w:div w:id="1654139025">
                      <w:marLeft w:val="0"/>
                      <w:marRight w:val="0"/>
                      <w:marTop w:val="0"/>
                      <w:marBottom w:val="0"/>
                      <w:divBdr>
                        <w:top w:val="none" w:sz="0" w:space="0" w:color="auto"/>
                        <w:left w:val="none" w:sz="0" w:space="0" w:color="auto"/>
                        <w:bottom w:val="none" w:sz="0" w:space="0" w:color="auto"/>
                        <w:right w:val="none" w:sz="0" w:space="0" w:color="auto"/>
                      </w:divBdr>
                    </w:div>
                  </w:divsChild>
                </w:div>
                <w:div w:id="1790080377">
                  <w:marLeft w:val="0"/>
                  <w:marRight w:val="0"/>
                  <w:marTop w:val="0"/>
                  <w:marBottom w:val="0"/>
                  <w:divBdr>
                    <w:top w:val="none" w:sz="0" w:space="0" w:color="auto"/>
                    <w:left w:val="none" w:sz="0" w:space="0" w:color="auto"/>
                    <w:bottom w:val="none" w:sz="0" w:space="0" w:color="auto"/>
                    <w:right w:val="none" w:sz="0" w:space="0" w:color="auto"/>
                  </w:divBdr>
                  <w:divsChild>
                    <w:div w:id="536234319">
                      <w:marLeft w:val="0"/>
                      <w:marRight w:val="0"/>
                      <w:marTop w:val="0"/>
                      <w:marBottom w:val="0"/>
                      <w:divBdr>
                        <w:top w:val="none" w:sz="0" w:space="0" w:color="auto"/>
                        <w:left w:val="none" w:sz="0" w:space="0" w:color="auto"/>
                        <w:bottom w:val="none" w:sz="0" w:space="0" w:color="auto"/>
                        <w:right w:val="none" w:sz="0" w:space="0" w:color="auto"/>
                      </w:divBdr>
                    </w:div>
                  </w:divsChild>
                </w:div>
                <w:div w:id="2048413183">
                  <w:marLeft w:val="0"/>
                  <w:marRight w:val="0"/>
                  <w:marTop w:val="0"/>
                  <w:marBottom w:val="0"/>
                  <w:divBdr>
                    <w:top w:val="none" w:sz="0" w:space="0" w:color="auto"/>
                    <w:left w:val="none" w:sz="0" w:space="0" w:color="auto"/>
                    <w:bottom w:val="none" w:sz="0" w:space="0" w:color="auto"/>
                    <w:right w:val="none" w:sz="0" w:space="0" w:color="auto"/>
                  </w:divBdr>
                  <w:divsChild>
                    <w:div w:id="1120757060">
                      <w:marLeft w:val="0"/>
                      <w:marRight w:val="0"/>
                      <w:marTop w:val="0"/>
                      <w:marBottom w:val="0"/>
                      <w:divBdr>
                        <w:top w:val="none" w:sz="0" w:space="0" w:color="auto"/>
                        <w:left w:val="none" w:sz="0" w:space="0" w:color="auto"/>
                        <w:bottom w:val="none" w:sz="0" w:space="0" w:color="auto"/>
                        <w:right w:val="none" w:sz="0" w:space="0" w:color="auto"/>
                      </w:divBdr>
                    </w:div>
                  </w:divsChild>
                </w:div>
                <w:div w:id="2115778866">
                  <w:marLeft w:val="0"/>
                  <w:marRight w:val="0"/>
                  <w:marTop w:val="0"/>
                  <w:marBottom w:val="0"/>
                  <w:divBdr>
                    <w:top w:val="none" w:sz="0" w:space="0" w:color="auto"/>
                    <w:left w:val="none" w:sz="0" w:space="0" w:color="auto"/>
                    <w:bottom w:val="none" w:sz="0" w:space="0" w:color="auto"/>
                    <w:right w:val="none" w:sz="0" w:space="0" w:color="auto"/>
                  </w:divBdr>
                  <w:divsChild>
                    <w:div w:id="19494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30959">
          <w:marLeft w:val="0"/>
          <w:marRight w:val="0"/>
          <w:marTop w:val="0"/>
          <w:marBottom w:val="0"/>
          <w:divBdr>
            <w:top w:val="none" w:sz="0" w:space="0" w:color="auto"/>
            <w:left w:val="none" w:sz="0" w:space="0" w:color="auto"/>
            <w:bottom w:val="none" w:sz="0" w:space="0" w:color="auto"/>
            <w:right w:val="none" w:sz="0" w:space="0" w:color="auto"/>
          </w:divBdr>
        </w:div>
        <w:div w:id="1254051295">
          <w:marLeft w:val="0"/>
          <w:marRight w:val="0"/>
          <w:marTop w:val="0"/>
          <w:marBottom w:val="0"/>
          <w:divBdr>
            <w:top w:val="none" w:sz="0" w:space="0" w:color="auto"/>
            <w:left w:val="none" w:sz="0" w:space="0" w:color="auto"/>
            <w:bottom w:val="none" w:sz="0" w:space="0" w:color="auto"/>
            <w:right w:val="none" w:sz="0" w:space="0" w:color="auto"/>
          </w:divBdr>
          <w:divsChild>
            <w:div w:id="33311124">
              <w:marLeft w:val="0"/>
              <w:marRight w:val="0"/>
              <w:marTop w:val="30"/>
              <w:marBottom w:val="30"/>
              <w:divBdr>
                <w:top w:val="none" w:sz="0" w:space="0" w:color="auto"/>
                <w:left w:val="none" w:sz="0" w:space="0" w:color="auto"/>
                <w:bottom w:val="none" w:sz="0" w:space="0" w:color="auto"/>
                <w:right w:val="none" w:sz="0" w:space="0" w:color="auto"/>
              </w:divBdr>
              <w:divsChild>
                <w:div w:id="17170995">
                  <w:marLeft w:val="0"/>
                  <w:marRight w:val="0"/>
                  <w:marTop w:val="0"/>
                  <w:marBottom w:val="0"/>
                  <w:divBdr>
                    <w:top w:val="none" w:sz="0" w:space="0" w:color="auto"/>
                    <w:left w:val="none" w:sz="0" w:space="0" w:color="auto"/>
                    <w:bottom w:val="none" w:sz="0" w:space="0" w:color="auto"/>
                    <w:right w:val="none" w:sz="0" w:space="0" w:color="auto"/>
                  </w:divBdr>
                  <w:divsChild>
                    <w:div w:id="1493062758">
                      <w:marLeft w:val="0"/>
                      <w:marRight w:val="0"/>
                      <w:marTop w:val="0"/>
                      <w:marBottom w:val="0"/>
                      <w:divBdr>
                        <w:top w:val="none" w:sz="0" w:space="0" w:color="auto"/>
                        <w:left w:val="none" w:sz="0" w:space="0" w:color="auto"/>
                        <w:bottom w:val="none" w:sz="0" w:space="0" w:color="auto"/>
                        <w:right w:val="none" w:sz="0" w:space="0" w:color="auto"/>
                      </w:divBdr>
                    </w:div>
                  </w:divsChild>
                </w:div>
                <w:div w:id="92287048">
                  <w:marLeft w:val="0"/>
                  <w:marRight w:val="0"/>
                  <w:marTop w:val="0"/>
                  <w:marBottom w:val="0"/>
                  <w:divBdr>
                    <w:top w:val="none" w:sz="0" w:space="0" w:color="auto"/>
                    <w:left w:val="none" w:sz="0" w:space="0" w:color="auto"/>
                    <w:bottom w:val="none" w:sz="0" w:space="0" w:color="auto"/>
                    <w:right w:val="none" w:sz="0" w:space="0" w:color="auto"/>
                  </w:divBdr>
                  <w:divsChild>
                    <w:div w:id="1569420706">
                      <w:marLeft w:val="0"/>
                      <w:marRight w:val="0"/>
                      <w:marTop w:val="0"/>
                      <w:marBottom w:val="0"/>
                      <w:divBdr>
                        <w:top w:val="none" w:sz="0" w:space="0" w:color="auto"/>
                        <w:left w:val="none" w:sz="0" w:space="0" w:color="auto"/>
                        <w:bottom w:val="none" w:sz="0" w:space="0" w:color="auto"/>
                        <w:right w:val="none" w:sz="0" w:space="0" w:color="auto"/>
                      </w:divBdr>
                    </w:div>
                  </w:divsChild>
                </w:div>
                <w:div w:id="110243749">
                  <w:marLeft w:val="0"/>
                  <w:marRight w:val="0"/>
                  <w:marTop w:val="0"/>
                  <w:marBottom w:val="0"/>
                  <w:divBdr>
                    <w:top w:val="none" w:sz="0" w:space="0" w:color="auto"/>
                    <w:left w:val="none" w:sz="0" w:space="0" w:color="auto"/>
                    <w:bottom w:val="none" w:sz="0" w:space="0" w:color="auto"/>
                    <w:right w:val="none" w:sz="0" w:space="0" w:color="auto"/>
                  </w:divBdr>
                  <w:divsChild>
                    <w:div w:id="624509336">
                      <w:marLeft w:val="0"/>
                      <w:marRight w:val="0"/>
                      <w:marTop w:val="0"/>
                      <w:marBottom w:val="0"/>
                      <w:divBdr>
                        <w:top w:val="none" w:sz="0" w:space="0" w:color="auto"/>
                        <w:left w:val="none" w:sz="0" w:space="0" w:color="auto"/>
                        <w:bottom w:val="none" w:sz="0" w:space="0" w:color="auto"/>
                        <w:right w:val="none" w:sz="0" w:space="0" w:color="auto"/>
                      </w:divBdr>
                    </w:div>
                  </w:divsChild>
                </w:div>
                <w:div w:id="126357504">
                  <w:marLeft w:val="0"/>
                  <w:marRight w:val="0"/>
                  <w:marTop w:val="0"/>
                  <w:marBottom w:val="0"/>
                  <w:divBdr>
                    <w:top w:val="none" w:sz="0" w:space="0" w:color="auto"/>
                    <w:left w:val="none" w:sz="0" w:space="0" w:color="auto"/>
                    <w:bottom w:val="none" w:sz="0" w:space="0" w:color="auto"/>
                    <w:right w:val="none" w:sz="0" w:space="0" w:color="auto"/>
                  </w:divBdr>
                  <w:divsChild>
                    <w:div w:id="160855999">
                      <w:marLeft w:val="0"/>
                      <w:marRight w:val="0"/>
                      <w:marTop w:val="0"/>
                      <w:marBottom w:val="0"/>
                      <w:divBdr>
                        <w:top w:val="none" w:sz="0" w:space="0" w:color="auto"/>
                        <w:left w:val="none" w:sz="0" w:space="0" w:color="auto"/>
                        <w:bottom w:val="none" w:sz="0" w:space="0" w:color="auto"/>
                        <w:right w:val="none" w:sz="0" w:space="0" w:color="auto"/>
                      </w:divBdr>
                    </w:div>
                  </w:divsChild>
                </w:div>
                <w:div w:id="200174795">
                  <w:marLeft w:val="0"/>
                  <w:marRight w:val="0"/>
                  <w:marTop w:val="0"/>
                  <w:marBottom w:val="0"/>
                  <w:divBdr>
                    <w:top w:val="none" w:sz="0" w:space="0" w:color="auto"/>
                    <w:left w:val="none" w:sz="0" w:space="0" w:color="auto"/>
                    <w:bottom w:val="none" w:sz="0" w:space="0" w:color="auto"/>
                    <w:right w:val="none" w:sz="0" w:space="0" w:color="auto"/>
                  </w:divBdr>
                  <w:divsChild>
                    <w:div w:id="864754830">
                      <w:marLeft w:val="0"/>
                      <w:marRight w:val="0"/>
                      <w:marTop w:val="0"/>
                      <w:marBottom w:val="0"/>
                      <w:divBdr>
                        <w:top w:val="none" w:sz="0" w:space="0" w:color="auto"/>
                        <w:left w:val="none" w:sz="0" w:space="0" w:color="auto"/>
                        <w:bottom w:val="none" w:sz="0" w:space="0" w:color="auto"/>
                        <w:right w:val="none" w:sz="0" w:space="0" w:color="auto"/>
                      </w:divBdr>
                    </w:div>
                  </w:divsChild>
                </w:div>
                <w:div w:id="217673760">
                  <w:marLeft w:val="0"/>
                  <w:marRight w:val="0"/>
                  <w:marTop w:val="0"/>
                  <w:marBottom w:val="0"/>
                  <w:divBdr>
                    <w:top w:val="none" w:sz="0" w:space="0" w:color="auto"/>
                    <w:left w:val="none" w:sz="0" w:space="0" w:color="auto"/>
                    <w:bottom w:val="none" w:sz="0" w:space="0" w:color="auto"/>
                    <w:right w:val="none" w:sz="0" w:space="0" w:color="auto"/>
                  </w:divBdr>
                  <w:divsChild>
                    <w:div w:id="1814248659">
                      <w:marLeft w:val="0"/>
                      <w:marRight w:val="0"/>
                      <w:marTop w:val="0"/>
                      <w:marBottom w:val="0"/>
                      <w:divBdr>
                        <w:top w:val="none" w:sz="0" w:space="0" w:color="auto"/>
                        <w:left w:val="none" w:sz="0" w:space="0" w:color="auto"/>
                        <w:bottom w:val="none" w:sz="0" w:space="0" w:color="auto"/>
                        <w:right w:val="none" w:sz="0" w:space="0" w:color="auto"/>
                      </w:divBdr>
                    </w:div>
                  </w:divsChild>
                </w:div>
                <w:div w:id="408043630">
                  <w:marLeft w:val="0"/>
                  <w:marRight w:val="0"/>
                  <w:marTop w:val="0"/>
                  <w:marBottom w:val="0"/>
                  <w:divBdr>
                    <w:top w:val="none" w:sz="0" w:space="0" w:color="auto"/>
                    <w:left w:val="none" w:sz="0" w:space="0" w:color="auto"/>
                    <w:bottom w:val="none" w:sz="0" w:space="0" w:color="auto"/>
                    <w:right w:val="none" w:sz="0" w:space="0" w:color="auto"/>
                  </w:divBdr>
                  <w:divsChild>
                    <w:div w:id="514418389">
                      <w:marLeft w:val="0"/>
                      <w:marRight w:val="0"/>
                      <w:marTop w:val="0"/>
                      <w:marBottom w:val="0"/>
                      <w:divBdr>
                        <w:top w:val="none" w:sz="0" w:space="0" w:color="auto"/>
                        <w:left w:val="none" w:sz="0" w:space="0" w:color="auto"/>
                        <w:bottom w:val="none" w:sz="0" w:space="0" w:color="auto"/>
                        <w:right w:val="none" w:sz="0" w:space="0" w:color="auto"/>
                      </w:divBdr>
                    </w:div>
                  </w:divsChild>
                </w:div>
                <w:div w:id="531455304">
                  <w:marLeft w:val="0"/>
                  <w:marRight w:val="0"/>
                  <w:marTop w:val="0"/>
                  <w:marBottom w:val="0"/>
                  <w:divBdr>
                    <w:top w:val="none" w:sz="0" w:space="0" w:color="auto"/>
                    <w:left w:val="none" w:sz="0" w:space="0" w:color="auto"/>
                    <w:bottom w:val="none" w:sz="0" w:space="0" w:color="auto"/>
                    <w:right w:val="none" w:sz="0" w:space="0" w:color="auto"/>
                  </w:divBdr>
                  <w:divsChild>
                    <w:div w:id="1675719892">
                      <w:marLeft w:val="0"/>
                      <w:marRight w:val="0"/>
                      <w:marTop w:val="0"/>
                      <w:marBottom w:val="0"/>
                      <w:divBdr>
                        <w:top w:val="none" w:sz="0" w:space="0" w:color="auto"/>
                        <w:left w:val="none" w:sz="0" w:space="0" w:color="auto"/>
                        <w:bottom w:val="none" w:sz="0" w:space="0" w:color="auto"/>
                        <w:right w:val="none" w:sz="0" w:space="0" w:color="auto"/>
                      </w:divBdr>
                    </w:div>
                  </w:divsChild>
                </w:div>
                <w:div w:id="576787355">
                  <w:marLeft w:val="0"/>
                  <w:marRight w:val="0"/>
                  <w:marTop w:val="0"/>
                  <w:marBottom w:val="0"/>
                  <w:divBdr>
                    <w:top w:val="none" w:sz="0" w:space="0" w:color="auto"/>
                    <w:left w:val="none" w:sz="0" w:space="0" w:color="auto"/>
                    <w:bottom w:val="none" w:sz="0" w:space="0" w:color="auto"/>
                    <w:right w:val="none" w:sz="0" w:space="0" w:color="auto"/>
                  </w:divBdr>
                  <w:divsChild>
                    <w:div w:id="1018115510">
                      <w:marLeft w:val="0"/>
                      <w:marRight w:val="0"/>
                      <w:marTop w:val="0"/>
                      <w:marBottom w:val="0"/>
                      <w:divBdr>
                        <w:top w:val="none" w:sz="0" w:space="0" w:color="auto"/>
                        <w:left w:val="none" w:sz="0" w:space="0" w:color="auto"/>
                        <w:bottom w:val="none" w:sz="0" w:space="0" w:color="auto"/>
                        <w:right w:val="none" w:sz="0" w:space="0" w:color="auto"/>
                      </w:divBdr>
                    </w:div>
                  </w:divsChild>
                </w:div>
                <w:div w:id="602229756">
                  <w:marLeft w:val="0"/>
                  <w:marRight w:val="0"/>
                  <w:marTop w:val="0"/>
                  <w:marBottom w:val="0"/>
                  <w:divBdr>
                    <w:top w:val="none" w:sz="0" w:space="0" w:color="auto"/>
                    <w:left w:val="none" w:sz="0" w:space="0" w:color="auto"/>
                    <w:bottom w:val="none" w:sz="0" w:space="0" w:color="auto"/>
                    <w:right w:val="none" w:sz="0" w:space="0" w:color="auto"/>
                  </w:divBdr>
                  <w:divsChild>
                    <w:div w:id="1174613920">
                      <w:marLeft w:val="0"/>
                      <w:marRight w:val="0"/>
                      <w:marTop w:val="0"/>
                      <w:marBottom w:val="0"/>
                      <w:divBdr>
                        <w:top w:val="none" w:sz="0" w:space="0" w:color="auto"/>
                        <w:left w:val="none" w:sz="0" w:space="0" w:color="auto"/>
                        <w:bottom w:val="none" w:sz="0" w:space="0" w:color="auto"/>
                        <w:right w:val="none" w:sz="0" w:space="0" w:color="auto"/>
                      </w:divBdr>
                    </w:div>
                  </w:divsChild>
                </w:div>
                <w:div w:id="767434812">
                  <w:marLeft w:val="0"/>
                  <w:marRight w:val="0"/>
                  <w:marTop w:val="0"/>
                  <w:marBottom w:val="0"/>
                  <w:divBdr>
                    <w:top w:val="none" w:sz="0" w:space="0" w:color="auto"/>
                    <w:left w:val="none" w:sz="0" w:space="0" w:color="auto"/>
                    <w:bottom w:val="none" w:sz="0" w:space="0" w:color="auto"/>
                    <w:right w:val="none" w:sz="0" w:space="0" w:color="auto"/>
                  </w:divBdr>
                  <w:divsChild>
                    <w:div w:id="1592815148">
                      <w:marLeft w:val="0"/>
                      <w:marRight w:val="0"/>
                      <w:marTop w:val="0"/>
                      <w:marBottom w:val="0"/>
                      <w:divBdr>
                        <w:top w:val="none" w:sz="0" w:space="0" w:color="auto"/>
                        <w:left w:val="none" w:sz="0" w:space="0" w:color="auto"/>
                        <w:bottom w:val="none" w:sz="0" w:space="0" w:color="auto"/>
                        <w:right w:val="none" w:sz="0" w:space="0" w:color="auto"/>
                      </w:divBdr>
                    </w:div>
                  </w:divsChild>
                </w:div>
                <w:div w:id="831019274">
                  <w:marLeft w:val="0"/>
                  <w:marRight w:val="0"/>
                  <w:marTop w:val="0"/>
                  <w:marBottom w:val="0"/>
                  <w:divBdr>
                    <w:top w:val="none" w:sz="0" w:space="0" w:color="auto"/>
                    <w:left w:val="none" w:sz="0" w:space="0" w:color="auto"/>
                    <w:bottom w:val="none" w:sz="0" w:space="0" w:color="auto"/>
                    <w:right w:val="none" w:sz="0" w:space="0" w:color="auto"/>
                  </w:divBdr>
                  <w:divsChild>
                    <w:div w:id="389962689">
                      <w:marLeft w:val="0"/>
                      <w:marRight w:val="0"/>
                      <w:marTop w:val="0"/>
                      <w:marBottom w:val="0"/>
                      <w:divBdr>
                        <w:top w:val="none" w:sz="0" w:space="0" w:color="auto"/>
                        <w:left w:val="none" w:sz="0" w:space="0" w:color="auto"/>
                        <w:bottom w:val="none" w:sz="0" w:space="0" w:color="auto"/>
                        <w:right w:val="none" w:sz="0" w:space="0" w:color="auto"/>
                      </w:divBdr>
                    </w:div>
                  </w:divsChild>
                </w:div>
                <w:div w:id="852375081">
                  <w:marLeft w:val="0"/>
                  <w:marRight w:val="0"/>
                  <w:marTop w:val="0"/>
                  <w:marBottom w:val="0"/>
                  <w:divBdr>
                    <w:top w:val="none" w:sz="0" w:space="0" w:color="auto"/>
                    <w:left w:val="none" w:sz="0" w:space="0" w:color="auto"/>
                    <w:bottom w:val="none" w:sz="0" w:space="0" w:color="auto"/>
                    <w:right w:val="none" w:sz="0" w:space="0" w:color="auto"/>
                  </w:divBdr>
                  <w:divsChild>
                    <w:div w:id="1226448189">
                      <w:marLeft w:val="0"/>
                      <w:marRight w:val="0"/>
                      <w:marTop w:val="0"/>
                      <w:marBottom w:val="0"/>
                      <w:divBdr>
                        <w:top w:val="none" w:sz="0" w:space="0" w:color="auto"/>
                        <w:left w:val="none" w:sz="0" w:space="0" w:color="auto"/>
                        <w:bottom w:val="none" w:sz="0" w:space="0" w:color="auto"/>
                        <w:right w:val="none" w:sz="0" w:space="0" w:color="auto"/>
                      </w:divBdr>
                    </w:div>
                  </w:divsChild>
                </w:div>
                <w:div w:id="879321939">
                  <w:marLeft w:val="0"/>
                  <w:marRight w:val="0"/>
                  <w:marTop w:val="0"/>
                  <w:marBottom w:val="0"/>
                  <w:divBdr>
                    <w:top w:val="none" w:sz="0" w:space="0" w:color="auto"/>
                    <w:left w:val="none" w:sz="0" w:space="0" w:color="auto"/>
                    <w:bottom w:val="none" w:sz="0" w:space="0" w:color="auto"/>
                    <w:right w:val="none" w:sz="0" w:space="0" w:color="auto"/>
                  </w:divBdr>
                  <w:divsChild>
                    <w:div w:id="448856466">
                      <w:marLeft w:val="0"/>
                      <w:marRight w:val="0"/>
                      <w:marTop w:val="0"/>
                      <w:marBottom w:val="0"/>
                      <w:divBdr>
                        <w:top w:val="none" w:sz="0" w:space="0" w:color="auto"/>
                        <w:left w:val="none" w:sz="0" w:space="0" w:color="auto"/>
                        <w:bottom w:val="none" w:sz="0" w:space="0" w:color="auto"/>
                        <w:right w:val="none" w:sz="0" w:space="0" w:color="auto"/>
                      </w:divBdr>
                    </w:div>
                  </w:divsChild>
                </w:div>
                <w:div w:id="912010376">
                  <w:marLeft w:val="0"/>
                  <w:marRight w:val="0"/>
                  <w:marTop w:val="0"/>
                  <w:marBottom w:val="0"/>
                  <w:divBdr>
                    <w:top w:val="none" w:sz="0" w:space="0" w:color="auto"/>
                    <w:left w:val="none" w:sz="0" w:space="0" w:color="auto"/>
                    <w:bottom w:val="none" w:sz="0" w:space="0" w:color="auto"/>
                    <w:right w:val="none" w:sz="0" w:space="0" w:color="auto"/>
                  </w:divBdr>
                  <w:divsChild>
                    <w:div w:id="830411982">
                      <w:marLeft w:val="0"/>
                      <w:marRight w:val="0"/>
                      <w:marTop w:val="0"/>
                      <w:marBottom w:val="0"/>
                      <w:divBdr>
                        <w:top w:val="none" w:sz="0" w:space="0" w:color="auto"/>
                        <w:left w:val="none" w:sz="0" w:space="0" w:color="auto"/>
                        <w:bottom w:val="none" w:sz="0" w:space="0" w:color="auto"/>
                        <w:right w:val="none" w:sz="0" w:space="0" w:color="auto"/>
                      </w:divBdr>
                    </w:div>
                  </w:divsChild>
                </w:div>
                <w:div w:id="954016437">
                  <w:marLeft w:val="0"/>
                  <w:marRight w:val="0"/>
                  <w:marTop w:val="0"/>
                  <w:marBottom w:val="0"/>
                  <w:divBdr>
                    <w:top w:val="none" w:sz="0" w:space="0" w:color="auto"/>
                    <w:left w:val="none" w:sz="0" w:space="0" w:color="auto"/>
                    <w:bottom w:val="none" w:sz="0" w:space="0" w:color="auto"/>
                    <w:right w:val="none" w:sz="0" w:space="0" w:color="auto"/>
                  </w:divBdr>
                  <w:divsChild>
                    <w:div w:id="904149738">
                      <w:marLeft w:val="0"/>
                      <w:marRight w:val="0"/>
                      <w:marTop w:val="0"/>
                      <w:marBottom w:val="0"/>
                      <w:divBdr>
                        <w:top w:val="none" w:sz="0" w:space="0" w:color="auto"/>
                        <w:left w:val="none" w:sz="0" w:space="0" w:color="auto"/>
                        <w:bottom w:val="none" w:sz="0" w:space="0" w:color="auto"/>
                        <w:right w:val="none" w:sz="0" w:space="0" w:color="auto"/>
                      </w:divBdr>
                    </w:div>
                  </w:divsChild>
                </w:div>
                <w:div w:id="956067254">
                  <w:marLeft w:val="0"/>
                  <w:marRight w:val="0"/>
                  <w:marTop w:val="0"/>
                  <w:marBottom w:val="0"/>
                  <w:divBdr>
                    <w:top w:val="none" w:sz="0" w:space="0" w:color="auto"/>
                    <w:left w:val="none" w:sz="0" w:space="0" w:color="auto"/>
                    <w:bottom w:val="none" w:sz="0" w:space="0" w:color="auto"/>
                    <w:right w:val="none" w:sz="0" w:space="0" w:color="auto"/>
                  </w:divBdr>
                  <w:divsChild>
                    <w:div w:id="1107582997">
                      <w:marLeft w:val="0"/>
                      <w:marRight w:val="0"/>
                      <w:marTop w:val="0"/>
                      <w:marBottom w:val="0"/>
                      <w:divBdr>
                        <w:top w:val="none" w:sz="0" w:space="0" w:color="auto"/>
                        <w:left w:val="none" w:sz="0" w:space="0" w:color="auto"/>
                        <w:bottom w:val="none" w:sz="0" w:space="0" w:color="auto"/>
                        <w:right w:val="none" w:sz="0" w:space="0" w:color="auto"/>
                      </w:divBdr>
                    </w:div>
                  </w:divsChild>
                </w:div>
                <w:div w:id="965040855">
                  <w:marLeft w:val="0"/>
                  <w:marRight w:val="0"/>
                  <w:marTop w:val="0"/>
                  <w:marBottom w:val="0"/>
                  <w:divBdr>
                    <w:top w:val="none" w:sz="0" w:space="0" w:color="auto"/>
                    <w:left w:val="none" w:sz="0" w:space="0" w:color="auto"/>
                    <w:bottom w:val="none" w:sz="0" w:space="0" w:color="auto"/>
                    <w:right w:val="none" w:sz="0" w:space="0" w:color="auto"/>
                  </w:divBdr>
                  <w:divsChild>
                    <w:div w:id="601958878">
                      <w:marLeft w:val="0"/>
                      <w:marRight w:val="0"/>
                      <w:marTop w:val="0"/>
                      <w:marBottom w:val="0"/>
                      <w:divBdr>
                        <w:top w:val="none" w:sz="0" w:space="0" w:color="auto"/>
                        <w:left w:val="none" w:sz="0" w:space="0" w:color="auto"/>
                        <w:bottom w:val="none" w:sz="0" w:space="0" w:color="auto"/>
                        <w:right w:val="none" w:sz="0" w:space="0" w:color="auto"/>
                      </w:divBdr>
                    </w:div>
                  </w:divsChild>
                </w:div>
                <w:div w:id="973875612">
                  <w:marLeft w:val="0"/>
                  <w:marRight w:val="0"/>
                  <w:marTop w:val="0"/>
                  <w:marBottom w:val="0"/>
                  <w:divBdr>
                    <w:top w:val="none" w:sz="0" w:space="0" w:color="auto"/>
                    <w:left w:val="none" w:sz="0" w:space="0" w:color="auto"/>
                    <w:bottom w:val="none" w:sz="0" w:space="0" w:color="auto"/>
                    <w:right w:val="none" w:sz="0" w:space="0" w:color="auto"/>
                  </w:divBdr>
                  <w:divsChild>
                    <w:div w:id="1476794251">
                      <w:marLeft w:val="0"/>
                      <w:marRight w:val="0"/>
                      <w:marTop w:val="0"/>
                      <w:marBottom w:val="0"/>
                      <w:divBdr>
                        <w:top w:val="none" w:sz="0" w:space="0" w:color="auto"/>
                        <w:left w:val="none" w:sz="0" w:space="0" w:color="auto"/>
                        <w:bottom w:val="none" w:sz="0" w:space="0" w:color="auto"/>
                        <w:right w:val="none" w:sz="0" w:space="0" w:color="auto"/>
                      </w:divBdr>
                    </w:div>
                  </w:divsChild>
                </w:div>
                <w:div w:id="1085762350">
                  <w:marLeft w:val="0"/>
                  <w:marRight w:val="0"/>
                  <w:marTop w:val="0"/>
                  <w:marBottom w:val="0"/>
                  <w:divBdr>
                    <w:top w:val="none" w:sz="0" w:space="0" w:color="auto"/>
                    <w:left w:val="none" w:sz="0" w:space="0" w:color="auto"/>
                    <w:bottom w:val="none" w:sz="0" w:space="0" w:color="auto"/>
                    <w:right w:val="none" w:sz="0" w:space="0" w:color="auto"/>
                  </w:divBdr>
                  <w:divsChild>
                    <w:div w:id="1387073238">
                      <w:marLeft w:val="0"/>
                      <w:marRight w:val="0"/>
                      <w:marTop w:val="0"/>
                      <w:marBottom w:val="0"/>
                      <w:divBdr>
                        <w:top w:val="none" w:sz="0" w:space="0" w:color="auto"/>
                        <w:left w:val="none" w:sz="0" w:space="0" w:color="auto"/>
                        <w:bottom w:val="none" w:sz="0" w:space="0" w:color="auto"/>
                        <w:right w:val="none" w:sz="0" w:space="0" w:color="auto"/>
                      </w:divBdr>
                    </w:div>
                  </w:divsChild>
                </w:div>
                <w:div w:id="1233665496">
                  <w:marLeft w:val="0"/>
                  <w:marRight w:val="0"/>
                  <w:marTop w:val="0"/>
                  <w:marBottom w:val="0"/>
                  <w:divBdr>
                    <w:top w:val="none" w:sz="0" w:space="0" w:color="auto"/>
                    <w:left w:val="none" w:sz="0" w:space="0" w:color="auto"/>
                    <w:bottom w:val="none" w:sz="0" w:space="0" w:color="auto"/>
                    <w:right w:val="none" w:sz="0" w:space="0" w:color="auto"/>
                  </w:divBdr>
                  <w:divsChild>
                    <w:div w:id="1473713686">
                      <w:marLeft w:val="0"/>
                      <w:marRight w:val="0"/>
                      <w:marTop w:val="0"/>
                      <w:marBottom w:val="0"/>
                      <w:divBdr>
                        <w:top w:val="none" w:sz="0" w:space="0" w:color="auto"/>
                        <w:left w:val="none" w:sz="0" w:space="0" w:color="auto"/>
                        <w:bottom w:val="none" w:sz="0" w:space="0" w:color="auto"/>
                        <w:right w:val="none" w:sz="0" w:space="0" w:color="auto"/>
                      </w:divBdr>
                    </w:div>
                  </w:divsChild>
                </w:div>
                <w:div w:id="1342507416">
                  <w:marLeft w:val="0"/>
                  <w:marRight w:val="0"/>
                  <w:marTop w:val="0"/>
                  <w:marBottom w:val="0"/>
                  <w:divBdr>
                    <w:top w:val="none" w:sz="0" w:space="0" w:color="auto"/>
                    <w:left w:val="none" w:sz="0" w:space="0" w:color="auto"/>
                    <w:bottom w:val="none" w:sz="0" w:space="0" w:color="auto"/>
                    <w:right w:val="none" w:sz="0" w:space="0" w:color="auto"/>
                  </w:divBdr>
                  <w:divsChild>
                    <w:div w:id="1039623684">
                      <w:marLeft w:val="0"/>
                      <w:marRight w:val="0"/>
                      <w:marTop w:val="0"/>
                      <w:marBottom w:val="0"/>
                      <w:divBdr>
                        <w:top w:val="none" w:sz="0" w:space="0" w:color="auto"/>
                        <w:left w:val="none" w:sz="0" w:space="0" w:color="auto"/>
                        <w:bottom w:val="none" w:sz="0" w:space="0" w:color="auto"/>
                        <w:right w:val="none" w:sz="0" w:space="0" w:color="auto"/>
                      </w:divBdr>
                    </w:div>
                  </w:divsChild>
                </w:div>
                <w:div w:id="1402143288">
                  <w:marLeft w:val="0"/>
                  <w:marRight w:val="0"/>
                  <w:marTop w:val="0"/>
                  <w:marBottom w:val="0"/>
                  <w:divBdr>
                    <w:top w:val="none" w:sz="0" w:space="0" w:color="auto"/>
                    <w:left w:val="none" w:sz="0" w:space="0" w:color="auto"/>
                    <w:bottom w:val="none" w:sz="0" w:space="0" w:color="auto"/>
                    <w:right w:val="none" w:sz="0" w:space="0" w:color="auto"/>
                  </w:divBdr>
                  <w:divsChild>
                    <w:div w:id="250894931">
                      <w:marLeft w:val="0"/>
                      <w:marRight w:val="0"/>
                      <w:marTop w:val="0"/>
                      <w:marBottom w:val="0"/>
                      <w:divBdr>
                        <w:top w:val="none" w:sz="0" w:space="0" w:color="auto"/>
                        <w:left w:val="none" w:sz="0" w:space="0" w:color="auto"/>
                        <w:bottom w:val="none" w:sz="0" w:space="0" w:color="auto"/>
                        <w:right w:val="none" w:sz="0" w:space="0" w:color="auto"/>
                      </w:divBdr>
                    </w:div>
                  </w:divsChild>
                </w:div>
                <w:div w:id="1409032816">
                  <w:marLeft w:val="0"/>
                  <w:marRight w:val="0"/>
                  <w:marTop w:val="0"/>
                  <w:marBottom w:val="0"/>
                  <w:divBdr>
                    <w:top w:val="none" w:sz="0" w:space="0" w:color="auto"/>
                    <w:left w:val="none" w:sz="0" w:space="0" w:color="auto"/>
                    <w:bottom w:val="none" w:sz="0" w:space="0" w:color="auto"/>
                    <w:right w:val="none" w:sz="0" w:space="0" w:color="auto"/>
                  </w:divBdr>
                  <w:divsChild>
                    <w:div w:id="1984581149">
                      <w:marLeft w:val="0"/>
                      <w:marRight w:val="0"/>
                      <w:marTop w:val="0"/>
                      <w:marBottom w:val="0"/>
                      <w:divBdr>
                        <w:top w:val="none" w:sz="0" w:space="0" w:color="auto"/>
                        <w:left w:val="none" w:sz="0" w:space="0" w:color="auto"/>
                        <w:bottom w:val="none" w:sz="0" w:space="0" w:color="auto"/>
                        <w:right w:val="none" w:sz="0" w:space="0" w:color="auto"/>
                      </w:divBdr>
                    </w:div>
                  </w:divsChild>
                </w:div>
                <w:div w:id="1452016260">
                  <w:marLeft w:val="0"/>
                  <w:marRight w:val="0"/>
                  <w:marTop w:val="0"/>
                  <w:marBottom w:val="0"/>
                  <w:divBdr>
                    <w:top w:val="none" w:sz="0" w:space="0" w:color="auto"/>
                    <w:left w:val="none" w:sz="0" w:space="0" w:color="auto"/>
                    <w:bottom w:val="none" w:sz="0" w:space="0" w:color="auto"/>
                    <w:right w:val="none" w:sz="0" w:space="0" w:color="auto"/>
                  </w:divBdr>
                  <w:divsChild>
                    <w:div w:id="658769732">
                      <w:marLeft w:val="0"/>
                      <w:marRight w:val="0"/>
                      <w:marTop w:val="0"/>
                      <w:marBottom w:val="0"/>
                      <w:divBdr>
                        <w:top w:val="none" w:sz="0" w:space="0" w:color="auto"/>
                        <w:left w:val="none" w:sz="0" w:space="0" w:color="auto"/>
                        <w:bottom w:val="none" w:sz="0" w:space="0" w:color="auto"/>
                        <w:right w:val="none" w:sz="0" w:space="0" w:color="auto"/>
                      </w:divBdr>
                    </w:div>
                  </w:divsChild>
                </w:div>
                <w:div w:id="1506826593">
                  <w:marLeft w:val="0"/>
                  <w:marRight w:val="0"/>
                  <w:marTop w:val="0"/>
                  <w:marBottom w:val="0"/>
                  <w:divBdr>
                    <w:top w:val="none" w:sz="0" w:space="0" w:color="auto"/>
                    <w:left w:val="none" w:sz="0" w:space="0" w:color="auto"/>
                    <w:bottom w:val="none" w:sz="0" w:space="0" w:color="auto"/>
                    <w:right w:val="none" w:sz="0" w:space="0" w:color="auto"/>
                  </w:divBdr>
                  <w:divsChild>
                    <w:div w:id="799424515">
                      <w:marLeft w:val="0"/>
                      <w:marRight w:val="0"/>
                      <w:marTop w:val="0"/>
                      <w:marBottom w:val="0"/>
                      <w:divBdr>
                        <w:top w:val="none" w:sz="0" w:space="0" w:color="auto"/>
                        <w:left w:val="none" w:sz="0" w:space="0" w:color="auto"/>
                        <w:bottom w:val="none" w:sz="0" w:space="0" w:color="auto"/>
                        <w:right w:val="none" w:sz="0" w:space="0" w:color="auto"/>
                      </w:divBdr>
                    </w:div>
                  </w:divsChild>
                </w:div>
                <w:div w:id="1821845488">
                  <w:marLeft w:val="0"/>
                  <w:marRight w:val="0"/>
                  <w:marTop w:val="0"/>
                  <w:marBottom w:val="0"/>
                  <w:divBdr>
                    <w:top w:val="none" w:sz="0" w:space="0" w:color="auto"/>
                    <w:left w:val="none" w:sz="0" w:space="0" w:color="auto"/>
                    <w:bottom w:val="none" w:sz="0" w:space="0" w:color="auto"/>
                    <w:right w:val="none" w:sz="0" w:space="0" w:color="auto"/>
                  </w:divBdr>
                  <w:divsChild>
                    <w:div w:id="1689407476">
                      <w:marLeft w:val="0"/>
                      <w:marRight w:val="0"/>
                      <w:marTop w:val="0"/>
                      <w:marBottom w:val="0"/>
                      <w:divBdr>
                        <w:top w:val="none" w:sz="0" w:space="0" w:color="auto"/>
                        <w:left w:val="none" w:sz="0" w:space="0" w:color="auto"/>
                        <w:bottom w:val="none" w:sz="0" w:space="0" w:color="auto"/>
                        <w:right w:val="none" w:sz="0" w:space="0" w:color="auto"/>
                      </w:divBdr>
                    </w:div>
                  </w:divsChild>
                </w:div>
                <w:div w:id="1891571771">
                  <w:marLeft w:val="0"/>
                  <w:marRight w:val="0"/>
                  <w:marTop w:val="0"/>
                  <w:marBottom w:val="0"/>
                  <w:divBdr>
                    <w:top w:val="none" w:sz="0" w:space="0" w:color="auto"/>
                    <w:left w:val="none" w:sz="0" w:space="0" w:color="auto"/>
                    <w:bottom w:val="none" w:sz="0" w:space="0" w:color="auto"/>
                    <w:right w:val="none" w:sz="0" w:space="0" w:color="auto"/>
                  </w:divBdr>
                  <w:divsChild>
                    <w:div w:id="2073457265">
                      <w:marLeft w:val="0"/>
                      <w:marRight w:val="0"/>
                      <w:marTop w:val="0"/>
                      <w:marBottom w:val="0"/>
                      <w:divBdr>
                        <w:top w:val="none" w:sz="0" w:space="0" w:color="auto"/>
                        <w:left w:val="none" w:sz="0" w:space="0" w:color="auto"/>
                        <w:bottom w:val="none" w:sz="0" w:space="0" w:color="auto"/>
                        <w:right w:val="none" w:sz="0" w:space="0" w:color="auto"/>
                      </w:divBdr>
                    </w:div>
                  </w:divsChild>
                </w:div>
                <w:div w:id="1966350946">
                  <w:marLeft w:val="0"/>
                  <w:marRight w:val="0"/>
                  <w:marTop w:val="0"/>
                  <w:marBottom w:val="0"/>
                  <w:divBdr>
                    <w:top w:val="none" w:sz="0" w:space="0" w:color="auto"/>
                    <w:left w:val="none" w:sz="0" w:space="0" w:color="auto"/>
                    <w:bottom w:val="none" w:sz="0" w:space="0" w:color="auto"/>
                    <w:right w:val="none" w:sz="0" w:space="0" w:color="auto"/>
                  </w:divBdr>
                  <w:divsChild>
                    <w:div w:id="1649819892">
                      <w:marLeft w:val="0"/>
                      <w:marRight w:val="0"/>
                      <w:marTop w:val="0"/>
                      <w:marBottom w:val="0"/>
                      <w:divBdr>
                        <w:top w:val="none" w:sz="0" w:space="0" w:color="auto"/>
                        <w:left w:val="none" w:sz="0" w:space="0" w:color="auto"/>
                        <w:bottom w:val="none" w:sz="0" w:space="0" w:color="auto"/>
                        <w:right w:val="none" w:sz="0" w:space="0" w:color="auto"/>
                      </w:divBdr>
                    </w:div>
                  </w:divsChild>
                </w:div>
                <w:div w:id="2041542500">
                  <w:marLeft w:val="0"/>
                  <w:marRight w:val="0"/>
                  <w:marTop w:val="0"/>
                  <w:marBottom w:val="0"/>
                  <w:divBdr>
                    <w:top w:val="none" w:sz="0" w:space="0" w:color="auto"/>
                    <w:left w:val="none" w:sz="0" w:space="0" w:color="auto"/>
                    <w:bottom w:val="none" w:sz="0" w:space="0" w:color="auto"/>
                    <w:right w:val="none" w:sz="0" w:space="0" w:color="auto"/>
                  </w:divBdr>
                  <w:divsChild>
                    <w:div w:id="135756271">
                      <w:marLeft w:val="0"/>
                      <w:marRight w:val="0"/>
                      <w:marTop w:val="0"/>
                      <w:marBottom w:val="0"/>
                      <w:divBdr>
                        <w:top w:val="none" w:sz="0" w:space="0" w:color="auto"/>
                        <w:left w:val="none" w:sz="0" w:space="0" w:color="auto"/>
                        <w:bottom w:val="none" w:sz="0" w:space="0" w:color="auto"/>
                        <w:right w:val="none" w:sz="0" w:space="0" w:color="auto"/>
                      </w:divBdr>
                    </w:div>
                  </w:divsChild>
                </w:div>
                <w:div w:id="2108115498">
                  <w:marLeft w:val="0"/>
                  <w:marRight w:val="0"/>
                  <w:marTop w:val="0"/>
                  <w:marBottom w:val="0"/>
                  <w:divBdr>
                    <w:top w:val="none" w:sz="0" w:space="0" w:color="auto"/>
                    <w:left w:val="none" w:sz="0" w:space="0" w:color="auto"/>
                    <w:bottom w:val="none" w:sz="0" w:space="0" w:color="auto"/>
                    <w:right w:val="none" w:sz="0" w:space="0" w:color="auto"/>
                  </w:divBdr>
                  <w:divsChild>
                    <w:div w:id="1587114222">
                      <w:marLeft w:val="0"/>
                      <w:marRight w:val="0"/>
                      <w:marTop w:val="0"/>
                      <w:marBottom w:val="0"/>
                      <w:divBdr>
                        <w:top w:val="none" w:sz="0" w:space="0" w:color="auto"/>
                        <w:left w:val="none" w:sz="0" w:space="0" w:color="auto"/>
                        <w:bottom w:val="none" w:sz="0" w:space="0" w:color="auto"/>
                        <w:right w:val="none" w:sz="0" w:space="0" w:color="auto"/>
                      </w:divBdr>
                    </w:div>
                  </w:divsChild>
                </w:div>
                <w:div w:id="2138991382">
                  <w:marLeft w:val="0"/>
                  <w:marRight w:val="0"/>
                  <w:marTop w:val="0"/>
                  <w:marBottom w:val="0"/>
                  <w:divBdr>
                    <w:top w:val="none" w:sz="0" w:space="0" w:color="auto"/>
                    <w:left w:val="none" w:sz="0" w:space="0" w:color="auto"/>
                    <w:bottom w:val="none" w:sz="0" w:space="0" w:color="auto"/>
                    <w:right w:val="none" w:sz="0" w:space="0" w:color="auto"/>
                  </w:divBdr>
                  <w:divsChild>
                    <w:div w:id="16292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45938">
          <w:marLeft w:val="0"/>
          <w:marRight w:val="0"/>
          <w:marTop w:val="0"/>
          <w:marBottom w:val="0"/>
          <w:divBdr>
            <w:top w:val="none" w:sz="0" w:space="0" w:color="auto"/>
            <w:left w:val="none" w:sz="0" w:space="0" w:color="auto"/>
            <w:bottom w:val="none" w:sz="0" w:space="0" w:color="auto"/>
            <w:right w:val="none" w:sz="0" w:space="0" w:color="auto"/>
          </w:divBdr>
        </w:div>
        <w:div w:id="2004746327">
          <w:marLeft w:val="0"/>
          <w:marRight w:val="0"/>
          <w:marTop w:val="0"/>
          <w:marBottom w:val="0"/>
          <w:divBdr>
            <w:top w:val="none" w:sz="0" w:space="0" w:color="auto"/>
            <w:left w:val="none" w:sz="0" w:space="0" w:color="auto"/>
            <w:bottom w:val="none" w:sz="0" w:space="0" w:color="auto"/>
            <w:right w:val="none" w:sz="0" w:space="0" w:color="auto"/>
          </w:divBdr>
        </w:div>
      </w:divsChild>
    </w:div>
    <w:div w:id="374669670">
      <w:bodyDiv w:val="1"/>
      <w:marLeft w:val="0"/>
      <w:marRight w:val="0"/>
      <w:marTop w:val="0"/>
      <w:marBottom w:val="0"/>
      <w:divBdr>
        <w:top w:val="none" w:sz="0" w:space="0" w:color="auto"/>
        <w:left w:val="none" w:sz="0" w:space="0" w:color="auto"/>
        <w:bottom w:val="none" w:sz="0" w:space="0" w:color="auto"/>
        <w:right w:val="none" w:sz="0" w:space="0" w:color="auto"/>
      </w:divBdr>
    </w:div>
    <w:div w:id="380398642">
      <w:bodyDiv w:val="1"/>
      <w:marLeft w:val="0"/>
      <w:marRight w:val="0"/>
      <w:marTop w:val="0"/>
      <w:marBottom w:val="0"/>
      <w:divBdr>
        <w:top w:val="none" w:sz="0" w:space="0" w:color="auto"/>
        <w:left w:val="none" w:sz="0" w:space="0" w:color="auto"/>
        <w:bottom w:val="none" w:sz="0" w:space="0" w:color="auto"/>
        <w:right w:val="none" w:sz="0" w:space="0" w:color="auto"/>
      </w:divBdr>
    </w:div>
    <w:div w:id="384530635">
      <w:bodyDiv w:val="1"/>
      <w:marLeft w:val="0"/>
      <w:marRight w:val="0"/>
      <w:marTop w:val="0"/>
      <w:marBottom w:val="0"/>
      <w:divBdr>
        <w:top w:val="none" w:sz="0" w:space="0" w:color="auto"/>
        <w:left w:val="none" w:sz="0" w:space="0" w:color="auto"/>
        <w:bottom w:val="none" w:sz="0" w:space="0" w:color="auto"/>
        <w:right w:val="none" w:sz="0" w:space="0" w:color="auto"/>
      </w:divBdr>
    </w:div>
    <w:div w:id="431359035">
      <w:bodyDiv w:val="1"/>
      <w:marLeft w:val="0"/>
      <w:marRight w:val="0"/>
      <w:marTop w:val="0"/>
      <w:marBottom w:val="0"/>
      <w:divBdr>
        <w:top w:val="none" w:sz="0" w:space="0" w:color="auto"/>
        <w:left w:val="none" w:sz="0" w:space="0" w:color="auto"/>
        <w:bottom w:val="none" w:sz="0" w:space="0" w:color="auto"/>
        <w:right w:val="none" w:sz="0" w:space="0" w:color="auto"/>
      </w:divBdr>
    </w:div>
    <w:div w:id="460610294">
      <w:bodyDiv w:val="1"/>
      <w:marLeft w:val="0"/>
      <w:marRight w:val="0"/>
      <w:marTop w:val="0"/>
      <w:marBottom w:val="0"/>
      <w:divBdr>
        <w:top w:val="none" w:sz="0" w:space="0" w:color="auto"/>
        <w:left w:val="none" w:sz="0" w:space="0" w:color="auto"/>
        <w:bottom w:val="none" w:sz="0" w:space="0" w:color="auto"/>
        <w:right w:val="none" w:sz="0" w:space="0" w:color="auto"/>
      </w:divBdr>
    </w:div>
    <w:div w:id="495389980">
      <w:bodyDiv w:val="1"/>
      <w:marLeft w:val="0"/>
      <w:marRight w:val="0"/>
      <w:marTop w:val="0"/>
      <w:marBottom w:val="0"/>
      <w:divBdr>
        <w:top w:val="none" w:sz="0" w:space="0" w:color="auto"/>
        <w:left w:val="none" w:sz="0" w:space="0" w:color="auto"/>
        <w:bottom w:val="none" w:sz="0" w:space="0" w:color="auto"/>
        <w:right w:val="none" w:sz="0" w:space="0" w:color="auto"/>
      </w:divBdr>
    </w:div>
    <w:div w:id="632056105">
      <w:bodyDiv w:val="1"/>
      <w:marLeft w:val="0"/>
      <w:marRight w:val="0"/>
      <w:marTop w:val="0"/>
      <w:marBottom w:val="0"/>
      <w:divBdr>
        <w:top w:val="none" w:sz="0" w:space="0" w:color="auto"/>
        <w:left w:val="none" w:sz="0" w:space="0" w:color="auto"/>
        <w:bottom w:val="none" w:sz="0" w:space="0" w:color="auto"/>
        <w:right w:val="none" w:sz="0" w:space="0" w:color="auto"/>
      </w:divBdr>
    </w:div>
    <w:div w:id="724641409">
      <w:bodyDiv w:val="1"/>
      <w:marLeft w:val="0"/>
      <w:marRight w:val="0"/>
      <w:marTop w:val="0"/>
      <w:marBottom w:val="0"/>
      <w:divBdr>
        <w:top w:val="none" w:sz="0" w:space="0" w:color="auto"/>
        <w:left w:val="none" w:sz="0" w:space="0" w:color="auto"/>
        <w:bottom w:val="none" w:sz="0" w:space="0" w:color="auto"/>
        <w:right w:val="none" w:sz="0" w:space="0" w:color="auto"/>
      </w:divBdr>
      <w:divsChild>
        <w:div w:id="417363709">
          <w:marLeft w:val="0"/>
          <w:marRight w:val="0"/>
          <w:marTop w:val="0"/>
          <w:marBottom w:val="0"/>
          <w:divBdr>
            <w:top w:val="none" w:sz="0" w:space="0" w:color="auto"/>
            <w:left w:val="none" w:sz="0" w:space="0" w:color="auto"/>
            <w:bottom w:val="none" w:sz="0" w:space="0" w:color="auto"/>
            <w:right w:val="none" w:sz="0" w:space="0" w:color="auto"/>
          </w:divBdr>
          <w:divsChild>
            <w:div w:id="424502680">
              <w:marLeft w:val="0"/>
              <w:marRight w:val="0"/>
              <w:marTop w:val="30"/>
              <w:marBottom w:val="30"/>
              <w:divBdr>
                <w:top w:val="none" w:sz="0" w:space="0" w:color="auto"/>
                <w:left w:val="none" w:sz="0" w:space="0" w:color="auto"/>
                <w:bottom w:val="none" w:sz="0" w:space="0" w:color="auto"/>
                <w:right w:val="none" w:sz="0" w:space="0" w:color="auto"/>
              </w:divBdr>
              <w:divsChild>
                <w:div w:id="229000159">
                  <w:marLeft w:val="0"/>
                  <w:marRight w:val="0"/>
                  <w:marTop w:val="0"/>
                  <w:marBottom w:val="0"/>
                  <w:divBdr>
                    <w:top w:val="none" w:sz="0" w:space="0" w:color="auto"/>
                    <w:left w:val="none" w:sz="0" w:space="0" w:color="auto"/>
                    <w:bottom w:val="none" w:sz="0" w:space="0" w:color="auto"/>
                    <w:right w:val="none" w:sz="0" w:space="0" w:color="auto"/>
                  </w:divBdr>
                  <w:divsChild>
                    <w:div w:id="2143494947">
                      <w:marLeft w:val="0"/>
                      <w:marRight w:val="0"/>
                      <w:marTop w:val="0"/>
                      <w:marBottom w:val="0"/>
                      <w:divBdr>
                        <w:top w:val="none" w:sz="0" w:space="0" w:color="auto"/>
                        <w:left w:val="none" w:sz="0" w:space="0" w:color="auto"/>
                        <w:bottom w:val="none" w:sz="0" w:space="0" w:color="auto"/>
                        <w:right w:val="none" w:sz="0" w:space="0" w:color="auto"/>
                      </w:divBdr>
                    </w:div>
                  </w:divsChild>
                </w:div>
                <w:div w:id="475031615">
                  <w:marLeft w:val="0"/>
                  <w:marRight w:val="0"/>
                  <w:marTop w:val="0"/>
                  <w:marBottom w:val="0"/>
                  <w:divBdr>
                    <w:top w:val="none" w:sz="0" w:space="0" w:color="auto"/>
                    <w:left w:val="none" w:sz="0" w:space="0" w:color="auto"/>
                    <w:bottom w:val="none" w:sz="0" w:space="0" w:color="auto"/>
                    <w:right w:val="none" w:sz="0" w:space="0" w:color="auto"/>
                  </w:divBdr>
                  <w:divsChild>
                    <w:div w:id="1580409519">
                      <w:marLeft w:val="0"/>
                      <w:marRight w:val="0"/>
                      <w:marTop w:val="0"/>
                      <w:marBottom w:val="0"/>
                      <w:divBdr>
                        <w:top w:val="none" w:sz="0" w:space="0" w:color="auto"/>
                        <w:left w:val="none" w:sz="0" w:space="0" w:color="auto"/>
                        <w:bottom w:val="none" w:sz="0" w:space="0" w:color="auto"/>
                        <w:right w:val="none" w:sz="0" w:space="0" w:color="auto"/>
                      </w:divBdr>
                    </w:div>
                  </w:divsChild>
                </w:div>
                <w:div w:id="620302619">
                  <w:marLeft w:val="0"/>
                  <w:marRight w:val="0"/>
                  <w:marTop w:val="0"/>
                  <w:marBottom w:val="0"/>
                  <w:divBdr>
                    <w:top w:val="none" w:sz="0" w:space="0" w:color="auto"/>
                    <w:left w:val="none" w:sz="0" w:space="0" w:color="auto"/>
                    <w:bottom w:val="none" w:sz="0" w:space="0" w:color="auto"/>
                    <w:right w:val="none" w:sz="0" w:space="0" w:color="auto"/>
                  </w:divBdr>
                  <w:divsChild>
                    <w:div w:id="1719088483">
                      <w:marLeft w:val="0"/>
                      <w:marRight w:val="0"/>
                      <w:marTop w:val="0"/>
                      <w:marBottom w:val="0"/>
                      <w:divBdr>
                        <w:top w:val="none" w:sz="0" w:space="0" w:color="auto"/>
                        <w:left w:val="none" w:sz="0" w:space="0" w:color="auto"/>
                        <w:bottom w:val="none" w:sz="0" w:space="0" w:color="auto"/>
                        <w:right w:val="none" w:sz="0" w:space="0" w:color="auto"/>
                      </w:divBdr>
                    </w:div>
                  </w:divsChild>
                </w:div>
                <w:div w:id="813135123">
                  <w:marLeft w:val="0"/>
                  <w:marRight w:val="0"/>
                  <w:marTop w:val="0"/>
                  <w:marBottom w:val="0"/>
                  <w:divBdr>
                    <w:top w:val="none" w:sz="0" w:space="0" w:color="auto"/>
                    <w:left w:val="none" w:sz="0" w:space="0" w:color="auto"/>
                    <w:bottom w:val="none" w:sz="0" w:space="0" w:color="auto"/>
                    <w:right w:val="none" w:sz="0" w:space="0" w:color="auto"/>
                  </w:divBdr>
                  <w:divsChild>
                    <w:div w:id="1619414199">
                      <w:marLeft w:val="0"/>
                      <w:marRight w:val="0"/>
                      <w:marTop w:val="0"/>
                      <w:marBottom w:val="0"/>
                      <w:divBdr>
                        <w:top w:val="none" w:sz="0" w:space="0" w:color="auto"/>
                        <w:left w:val="none" w:sz="0" w:space="0" w:color="auto"/>
                        <w:bottom w:val="none" w:sz="0" w:space="0" w:color="auto"/>
                        <w:right w:val="none" w:sz="0" w:space="0" w:color="auto"/>
                      </w:divBdr>
                    </w:div>
                  </w:divsChild>
                </w:div>
                <w:div w:id="1046567860">
                  <w:marLeft w:val="0"/>
                  <w:marRight w:val="0"/>
                  <w:marTop w:val="0"/>
                  <w:marBottom w:val="0"/>
                  <w:divBdr>
                    <w:top w:val="none" w:sz="0" w:space="0" w:color="auto"/>
                    <w:left w:val="none" w:sz="0" w:space="0" w:color="auto"/>
                    <w:bottom w:val="none" w:sz="0" w:space="0" w:color="auto"/>
                    <w:right w:val="none" w:sz="0" w:space="0" w:color="auto"/>
                  </w:divBdr>
                  <w:divsChild>
                    <w:div w:id="270863376">
                      <w:marLeft w:val="0"/>
                      <w:marRight w:val="0"/>
                      <w:marTop w:val="0"/>
                      <w:marBottom w:val="0"/>
                      <w:divBdr>
                        <w:top w:val="none" w:sz="0" w:space="0" w:color="auto"/>
                        <w:left w:val="none" w:sz="0" w:space="0" w:color="auto"/>
                        <w:bottom w:val="none" w:sz="0" w:space="0" w:color="auto"/>
                        <w:right w:val="none" w:sz="0" w:space="0" w:color="auto"/>
                      </w:divBdr>
                    </w:div>
                  </w:divsChild>
                </w:div>
                <w:div w:id="1122963446">
                  <w:marLeft w:val="0"/>
                  <w:marRight w:val="0"/>
                  <w:marTop w:val="0"/>
                  <w:marBottom w:val="0"/>
                  <w:divBdr>
                    <w:top w:val="none" w:sz="0" w:space="0" w:color="auto"/>
                    <w:left w:val="none" w:sz="0" w:space="0" w:color="auto"/>
                    <w:bottom w:val="none" w:sz="0" w:space="0" w:color="auto"/>
                    <w:right w:val="none" w:sz="0" w:space="0" w:color="auto"/>
                  </w:divBdr>
                  <w:divsChild>
                    <w:div w:id="1064184636">
                      <w:marLeft w:val="0"/>
                      <w:marRight w:val="0"/>
                      <w:marTop w:val="0"/>
                      <w:marBottom w:val="0"/>
                      <w:divBdr>
                        <w:top w:val="none" w:sz="0" w:space="0" w:color="auto"/>
                        <w:left w:val="none" w:sz="0" w:space="0" w:color="auto"/>
                        <w:bottom w:val="none" w:sz="0" w:space="0" w:color="auto"/>
                        <w:right w:val="none" w:sz="0" w:space="0" w:color="auto"/>
                      </w:divBdr>
                    </w:div>
                  </w:divsChild>
                </w:div>
                <w:div w:id="1220942899">
                  <w:marLeft w:val="0"/>
                  <w:marRight w:val="0"/>
                  <w:marTop w:val="0"/>
                  <w:marBottom w:val="0"/>
                  <w:divBdr>
                    <w:top w:val="none" w:sz="0" w:space="0" w:color="auto"/>
                    <w:left w:val="none" w:sz="0" w:space="0" w:color="auto"/>
                    <w:bottom w:val="none" w:sz="0" w:space="0" w:color="auto"/>
                    <w:right w:val="none" w:sz="0" w:space="0" w:color="auto"/>
                  </w:divBdr>
                  <w:divsChild>
                    <w:div w:id="861627007">
                      <w:marLeft w:val="0"/>
                      <w:marRight w:val="0"/>
                      <w:marTop w:val="0"/>
                      <w:marBottom w:val="0"/>
                      <w:divBdr>
                        <w:top w:val="none" w:sz="0" w:space="0" w:color="auto"/>
                        <w:left w:val="none" w:sz="0" w:space="0" w:color="auto"/>
                        <w:bottom w:val="none" w:sz="0" w:space="0" w:color="auto"/>
                        <w:right w:val="none" w:sz="0" w:space="0" w:color="auto"/>
                      </w:divBdr>
                    </w:div>
                  </w:divsChild>
                </w:div>
                <w:div w:id="1234974237">
                  <w:marLeft w:val="0"/>
                  <w:marRight w:val="0"/>
                  <w:marTop w:val="0"/>
                  <w:marBottom w:val="0"/>
                  <w:divBdr>
                    <w:top w:val="none" w:sz="0" w:space="0" w:color="auto"/>
                    <w:left w:val="none" w:sz="0" w:space="0" w:color="auto"/>
                    <w:bottom w:val="none" w:sz="0" w:space="0" w:color="auto"/>
                    <w:right w:val="none" w:sz="0" w:space="0" w:color="auto"/>
                  </w:divBdr>
                  <w:divsChild>
                    <w:div w:id="131875566">
                      <w:marLeft w:val="0"/>
                      <w:marRight w:val="0"/>
                      <w:marTop w:val="0"/>
                      <w:marBottom w:val="0"/>
                      <w:divBdr>
                        <w:top w:val="none" w:sz="0" w:space="0" w:color="auto"/>
                        <w:left w:val="none" w:sz="0" w:space="0" w:color="auto"/>
                        <w:bottom w:val="none" w:sz="0" w:space="0" w:color="auto"/>
                        <w:right w:val="none" w:sz="0" w:space="0" w:color="auto"/>
                      </w:divBdr>
                    </w:div>
                  </w:divsChild>
                </w:div>
                <w:div w:id="1253125653">
                  <w:marLeft w:val="0"/>
                  <w:marRight w:val="0"/>
                  <w:marTop w:val="0"/>
                  <w:marBottom w:val="0"/>
                  <w:divBdr>
                    <w:top w:val="none" w:sz="0" w:space="0" w:color="auto"/>
                    <w:left w:val="none" w:sz="0" w:space="0" w:color="auto"/>
                    <w:bottom w:val="none" w:sz="0" w:space="0" w:color="auto"/>
                    <w:right w:val="none" w:sz="0" w:space="0" w:color="auto"/>
                  </w:divBdr>
                  <w:divsChild>
                    <w:div w:id="673722790">
                      <w:marLeft w:val="0"/>
                      <w:marRight w:val="0"/>
                      <w:marTop w:val="0"/>
                      <w:marBottom w:val="0"/>
                      <w:divBdr>
                        <w:top w:val="none" w:sz="0" w:space="0" w:color="auto"/>
                        <w:left w:val="none" w:sz="0" w:space="0" w:color="auto"/>
                        <w:bottom w:val="none" w:sz="0" w:space="0" w:color="auto"/>
                        <w:right w:val="none" w:sz="0" w:space="0" w:color="auto"/>
                      </w:divBdr>
                    </w:div>
                  </w:divsChild>
                </w:div>
                <w:div w:id="1257641554">
                  <w:marLeft w:val="0"/>
                  <w:marRight w:val="0"/>
                  <w:marTop w:val="0"/>
                  <w:marBottom w:val="0"/>
                  <w:divBdr>
                    <w:top w:val="none" w:sz="0" w:space="0" w:color="auto"/>
                    <w:left w:val="none" w:sz="0" w:space="0" w:color="auto"/>
                    <w:bottom w:val="none" w:sz="0" w:space="0" w:color="auto"/>
                    <w:right w:val="none" w:sz="0" w:space="0" w:color="auto"/>
                  </w:divBdr>
                  <w:divsChild>
                    <w:div w:id="1076826565">
                      <w:marLeft w:val="0"/>
                      <w:marRight w:val="0"/>
                      <w:marTop w:val="0"/>
                      <w:marBottom w:val="0"/>
                      <w:divBdr>
                        <w:top w:val="none" w:sz="0" w:space="0" w:color="auto"/>
                        <w:left w:val="none" w:sz="0" w:space="0" w:color="auto"/>
                        <w:bottom w:val="none" w:sz="0" w:space="0" w:color="auto"/>
                        <w:right w:val="none" w:sz="0" w:space="0" w:color="auto"/>
                      </w:divBdr>
                    </w:div>
                  </w:divsChild>
                </w:div>
                <w:div w:id="1394236193">
                  <w:marLeft w:val="0"/>
                  <w:marRight w:val="0"/>
                  <w:marTop w:val="0"/>
                  <w:marBottom w:val="0"/>
                  <w:divBdr>
                    <w:top w:val="none" w:sz="0" w:space="0" w:color="auto"/>
                    <w:left w:val="none" w:sz="0" w:space="0" w:color="auto"/>
                    <w:bottom w:val="none" w:sz="0" w:space="0" w:color="auto"/>
                    <w:right w:val="none" w:sz="0" w:space="0" w:color="auto"/>
                  </w:divBdr>
                  <w:divsChild>
                    <w:div w:id="550924008">
                      <w:marLeft w:val="0"/>
                      <w:marRight w:val="0"/>
                      <w:marTop w:val="0"/>
                      <w:marBottom w:val="0"/>
                      <w:divBdr>
                        <w:top w:val="none" w:sz="0" w:space="0" w:color="auto"/>
                        <w:left w:val="none" w:sz="0" w:space="0" w:color="auto"/>
                        <w:bottom w:val="none" w:sz="0" w:space="0" w:color="auto"/>
                        <w:right w:val="none" w:sz="0" w:space="0" w:color="auto"/>
                      </w:divBdr>
                    </w:div>
                  </w:divsChild>
                </w:div>
                <w:div w:id="1433015662">
                  <w:marLeft w:val="0"/>
                  <w:marRight w:val="0"/>
                  <w:marTop w:val="0"/>
                  <w:marBottom w:val="0"/>
                  <w:divBdr>
                    <w:top w:val="none" w:sz="0" w:space="0" w:color="auto"/>
                    <w:left w:val="none" w:sz="0" w:space="0" w:color="auto"/>
                    <w:bottom w:val="none" w:sz="0" w:space="0" w:color="auto"/>
                    <w:right w:val="none" w:sz="0" w:space="0" w:color="auto"/>
                  </w:divBdr>
                  <w:divsChild>
                    <w:div w:id="604383804">
                      <w:marLeft w:val="0"/>
                      <w:marRight w:val="0"/>
                      <w:marTop w:val="0"/>
                      <w:marBottom w:val="0"/>
                      <w:divBdr>
                        <w:top w:val="none" w:sz="0" w:space="0" w:color="auto"/>
                        <w:left w:val="none" w:sz="0" w:space="0" w:color="auto"/>
                        <w:bottom w:val="none" w:sz="0" w:space="0" w:color="auto"/>
                        <w:right w:val="none" w:sz="0" w:space="0" w:color="auto"/>
                      </w:divBdr>
                    </w:div>
                  </w:divsChild>
                </w:div>
                <w:div w:id="1433696913">
                  <w:marLeft w:val="0"/>
                  <w:marRight w:val="0"/>
                  <w:marTop w:val="0"/>
                  <w:marBottom w:val="0"/>
                  <w:divBdr>
                    <w:top w:val="none" w:sz="0" w:space="0" w:color="auto"/>
                    <w:left w:val="none" w:sz="0" w:space="0" w:color="auto"/>
                    <w:bottom w:val="none" w:sz="0" w:space="0" w:color="auto"/>
                    <w:right w:val="none" w:sz="0" w:space="0" w:color="auto"/>
                  </w:divBdr>
                  <w:divsChild>
                    <w:div w:id="1355107859">
                      <w:marLeft w:val="0"/>
                      <w:marRight w:val="0"/>
                      <w:marTop w:val="0"/>
                      <w:marBottom w:val="0"/>
                      <w:divBdr>
                        <w:top w:val="none" w:sz="0" w:space="0" w:color="auto"/>
                        <w:left w:val="none" w:sz="0" w:space="0" w:color="auto"/>
                        <w:bottom w:val="none" w:sz="0" w:space="0" w:color="auto"/>
                        <w:right w:val="none" w:sz="0" w:space="0" w:color="auto"/>
                      </w:divBdr>
                    </w:div>
                  </w:divsChild>
                </w:div>
                <w:div w:id="1540898230">
                  <w:marLeft w:val="0"/>
                  <w:marRight w:val="0"/>
                  <w:marTop w:val="0"/>
                  <w:marBottom w:val="0"/>
                  <w:divBdr>
                    <w:top w:val="none" w:sz="0" w:space="0" w:color="auto"/>
                    <w:left w:val="none" w:sz="0" w:space="0" w:color="auto"/>
                    <w:bottom w:val="none" w:sz="0" w:space="0" w:color="auto"/>
                    <w:right w:val="none" w:sz="0" w:space="0" w:color="auto"/>
                  </w:divBdr>
                  <w:divsChild>
                    <w:div w:id="2042171916">
                      <w:marLeft w:val="0"/>
                      <w:marRight w:val="0"/>
                      <w:marTop w:val="0"/>
                      <w:marBottom w:val="0"/>
                      <w:divBdr>
                        <w:top w:val="none" w:sz="0" w:space="0" w:color="auto"/>
                        <w:left w:val="none" w:sz="0" w:space="0" w:color="auto"/>
                        <w:bottom w:val="none" w:sz="0" w:space="0" w:color="auto"/>
                        <w:right w:val="none" w:sz="0" w:space="0" w:color="auto"/>
                      </w:divBdr>
                    </w:div>
                  </w:divsChild>
                </w:div>
                <w:div w:id="1714885762">
                  <w:marLeft w:val="0"/>
                  <w:marRight w:val="0"/>
                  <w:marTop w:val="0"/>
                  <w:marBottom w:val="0"/>
                  <w:divBdr>
                    <w:top w:val="none" w:sz="0" w:space="0" w:color="auto"/>
                    <w:left w:val="none" w:sz="0" w:space="0" w:color="auto"/>
                    <w:bottom w:val="none" w:sz="0" w:space="0" w:color="auto"/>
                    <w:right w:val="none" w:sz="0" w:space="0" w:color="auto"/>
                  </w:divBdr>
                  <w:divsChild>
                    <w:div w:id="33584215">
                      <w:marLeft w:val="0"/>
                      <w:marRight w:val="0"/>
                      <w:marTop w:val="0"/>
                      <w:marBottom w:val="0"/>
                      <w:divBdr>
                        <w:top w:val="none" w:sz="0" w:space="0" w:color="auto"/>
                        <w:left w:val="none" w:sz="0" w:space="0" w:color="auto"/>
                        <w:bottom w:val="none" w:sz="0" w:space="0" w:color="auto"/>
                        <w:right w:val="none" w:sz="0" w:space="0" w:color="auto"/>
                      </w:divBdr>
                    </w:div>
                  </w:divsChild>
                </w:div>
                <w:div w:id="1724215167">
                  <w:marLeft w:val="0"/>
                  <w:marRight w:val="0"/>
                  <w:marTop w:val="0"/>
                  <w:marBottom w:val="0"/>
                  <w:divBdr>
                    <w:top w:val="none" w:sz="0" w:space="0" w:color="auto"/>
                    <w:left w:val="none" w:sz="0" w:space="0" w:color="auto"/>
                    <w:bottom w:val="none" w:sz="0" w:space="0" w:color="auto"/>
                    <w:right w:val="none" w:sz="0" w:space="0" w:color="auto"/>
                  </w:divBdr>
                  <w:divsChild>
                    <w:div w:id="992104900">
                      <w:marLeft w:val="0"/>
                      <w:marRight w:val="0"/>
                      <w:marTop w:val="0"/>
                      <w:marBottom w:val="0"/>
                      <w:divBdr>
                        <w:top w:val="none" w:sz="0" w:space="0" w:color="auto"/>
                        <w:left w:val="none" w:sz="0" w:space="0" w:color="auto"/>
                        <w:bottom w:val="none" w:sz="0" w:space="0" w:color="auto"/>
                        <w:right w:val="none" w:sz="0" w:space="0" w:color="auto"/>
                      </w:divBdr>
                    </w:div>
                  </w:divsChild>
                </w:div>
                <w:div w:id="1780294393">
                  <w:marLeft w:val="0"/>
                  <w:marRight w:val="0"/>
                  <w:marTop w:val="0"/>
                  <w:marBottom w:val="0"/>
                  <w:divBdr>
                    <w:top w:val="none" w:sz="0" w:space="0" w:color="auto"/>
                    <w:left w:val="none" w:sz="0" w:space="0" w:color="auto"/>
                    <w:bottom w:val="none" w:sz="0" w:space="0" w:color="auto"/>
                    <w:right w:val="none" w:sz="0" w:space="0" w:color="auto"/>
                  </w:divBdr>
                  <w:divsChild>
                    <w:div w:id="1406225800">
                      <w:marLeft w:val="0"/>
                      <w:marRight w:val="0"/>
                      <w:marTop w:val="0"/>
                      <w:marBottom w:val="0"/>
                      <w:divBdr>
                        <w:top w:val="none" w:sz="0" w:space="0" w:color="auto"/>
                        <w:left w:val="none" w:sz="0" w:space="0" w:color="auto"/>
                        <w:bottom w:val="none" w:sz="0" w:space="0" w:color="auto"/>
                        <w:right w:val="none" w:sz="0" w:space="0" w:color="auto"/>
                      </w:divBdr>
                    </w:div>
                  </w:divsChild>
                </w:div>
                <w:div w:id="1790123547">
                  <w:marLeft w:val="0"/>
                  <w:marRight w:val="0"/>
                  <w:marTop w:val="0"/>
                  <w:marBottom w:val="0"/>
                  <w:divBdr>
                    <w:top w:val="none" w:sz="0" w:space="0" w:color="auto"/>
                    <w:left w:val="none" w:sz="0" w:space="0" w:color="auto"/>
                    <w:bottom w:val="none" w:sz="0" w:space="0" w:color="auto"/>
                    <w:right w:val="none" w:sz="0" w:space="0" w:color="auto"/>
                  </w:divBdr>
                  <w:divsChild>
                    <w:div w:id="12999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19956">
          <w:marLeft w:val="0"/>
          <w:marRight w:val="0"/>
          <w:marTop w:val="0"/>
          <w:marBottom w:val="0"/>
          <w:divBdr>
            <w:top w:val="none" w:sz="0" w:space="0" w:color="auto"/>
            <w:left w:val="none" w:sz="0" w:space="0" w:color="auto"/>
            <w:bottom w:val="none" w:sz="0" w:space="0" w:color="auto"/>
            <w:right w:val="none" w:sz="0" w:space="0" w:color="auto"/>
          </w:divBdr>
        </w:div>
        <w:div w:id="791871520">
          <w:marLeft w:val="0"/>
          <w:marRight w:val="0"/>
          <w:marTop w:val="0"/>
          <w:marBottom w:val="0"/>
          <w:divBdr>
            <w:top w:val="none" w:sz="0" w:space="0" w:color="auto"/>
            <w:left w:val="none" w:sz="0" w:space="0" w:color="auto"/>
            <w:bottom w:val="none" w:sz="0" w:space="0" w:color="auto"/>
            <w:right w:val="none" w:sz="0" w:space="0" w:color="auto"/>
          </w:divBdr>
        </w:div>
        <w:div w:id="1074820412">
          <w:marLeft w:val="0"/>
          <w:marRight w:val="0"/>
          <w:marTop w:val="0"/>
          <w:marBottom w:val="0"/>
          <w:divBdr>
            <w:top w:val="none" w:sz="0" w:space="0" w:color="auto"/>
            <w:left w:val="none" w:sz="0" w:space="0" w:color="auto"/>
            <w:bottom w:val="none" w:sz="0" w:space="0" w:color="auto"/>
            <w:right w:val="none" w:sz="0" w:space="0" w:color="auto"/>
          </w:divBdr>
          <w:divsChild>
            <w:div w:id="2058895039">
              <w:marLeft w:val="0"/>
              <w:marRight w:val="0"/>
              <w:marTop w:val="30"/>
              <w:marBottom w:val="30"/>
              <w:divBdr>
                <w:top w:val="none" w:sz="0" w:space="0" w:color="auto"/>
                <w:left w:val="none" w:sz="0" w:space="0" w:color="auto"/>
                <w:bottom w:val="none" w:sz="0" w:space="0" w:color="auto"/>
                <w:right w:val="none" w:sz="0" w:space="0" w:color="auto"/>
              </w:divBdr>
              <w:divsChild>
                <w:div w:id="218326893">
                  <w:marLeft w:val="0"/>
                  <w:marRight w:val="0"/>
                  <w:marTop w:val="0"/>
                  <w:marBottom w:val="0"/>
                  <w:divBdr>
                    <w:top w:val="none" w:sz="0" w:space="0" w:color="auto"/>
                    <w:left w:val="none" w:sz="0" w:space="0" w:color="auto"/>
                    <w:bottom w:val="none" w:sz="0" w:space="0" w:color="auto"/>
                    <w:right w:val="none" w:sz="0" w:space="0" w:color="auto"/>
                  </w:divBdr>
                  <w:divsChild>
                    <w:div w:id="495919954">
                      <w:marLeft w:val="0"/>
                      <w:marRight w:val="0"/>
                      <w:marTop w:val="0"/>
                      <w:marBottom w:val="0"/>
                      <w:divBdr>
                        <w:top w:val="none" w:sz="0" w:space="0" w:color="auto"/>
                        <w:left w:val="none" w:sz="0" w:space="0" w:color="auto"/>
                        <w:bottom w:val="none" w:sz="0" w:space="0" w:color="auto"/>
                        <w:right w:val="none" w:sz="0" w:space="0" w:color="auto"/>
                      </w:divBdr>
                    </w:div>
                  </w:divsChild>
                </w:div>
                <w:div w:id="244918796">
                  <w:marLeft w:val="0"/>
                  <w:marRight w:val="0"/>
                  <w:marTop w:val="0"/>
                  <w:marBottom w:val="0"/>
                  <w:divBdr>
                    <w:top w:val="none" w:sz="0" w:space="0" w:color="auto"/>
                    <w:left w:val="none" w:sz="0" w:space="0" w:color="auto"/>
                    <w:bottom w:val="none" w:sz="0" w:space="0" w:color="auto"/>
                    <w:right w:val="none" w:sz="0" w:space="0" w:color="auto"/>
                  </w:divBdr>
                  <w:divsChild>
                    <w:div w:id="871839805">
                      <w:marLeft w:val="0"/>
                      <w:marRight w:val="0"/>
                      <w:marTop w:val="0"/>
                      <w:marBottom w:val="0"/>
                      <w:divBdr>
                        <w:top w:val="none" w:sz="0" w:space="0" w:color="auto"/>
                        <w:left w:val="none" w:sz="0" w:space="0" w:color="auto"/>
                        <w:bottom w:val="none" w:sz="0" w:space="0" w:color="auto"/>
                        <w:right w:val="none" w:sz="0" w:space="0" w:color="auto"/>
                      </w:divBdr>
                    </w:div>
                  </w:divsChild>
                </w:div>
                <w:div w:id="290091863">
                  <w:marLeft w:val="0"/>
                  <w:marRight w:val="0"/>
                  <w:marTop w:val="0"/>
                  <w:marBottom w:val="0"/>
                  <w:divBdr>
                    <w:top w:val="none" w:sz="0" w:space="0" w:color="auto"/>
                    <w:left w:val="none" w:sz="0" w:space="0" w:color="auto"/>
                    <w:bottom w:val="none" w:sz="0" w:space="0" w:color="auto"/>
                    <w:right w:val="none" w:sz="0" w:space="0" w:color="auto"/>
                  </w:divBdr>
                  <w:divsChild>
                    <w:div w:id="1426920009">
                      <w:marLeft w:val="0"/>
                      <w:marRight w:val="0"/>
                      <w:marTop w:val="0"/>
                      <w:marBottom w:val="0"/>
                      <w:divBdr>
                        <w:top w:val="none" w:sz="0" w:space="0" w:color="auto"/>
                        <w:left w:val="none" w:sz="0" w:space="0" w:color="auto"/>
                        <w:bottom w:val="none" w:sz="0" w:space="0" w:color="auto"/>
                        <w:right w:val="none" w:sz="0" w:space="0" w:color="auto"/>
                      </w:divBdr>
                    </w:div>
                  </w:divsChild>
                </w:div>
                <w:div w:id="436949521">
                  <w:marLeft w:val="0"/>
                  <w:marRight w:val="0"/>
                  <w:marTop w:val="0"/>
                  <w:marBottom w:val="0"/>
                  <w:divBdr>
                    <w:top w:val="none" w:sz="0" w:space="0" w:color="auto"/>
                    <w:left w:val="none" w:sz="0" w:space="0" w:color="auto"/>
                    <w:bottom w:val="none" w:sz="0" w:space="0" w:color="auto"/>
                    <w:right w:val="none" w:sz="0" w:space="0" w:color="auto"/>
                  </w:divBdr>
                </w:div>
                <w:div w:id="530533461">
                  <w:marLeft w:val="0"/>
                  <w:marRight w:val="0"/>
                  <w:marTop w:val="0"/>
                  <w:marBottom w:val="0"/>
                  <w:divBdr>
                    <w:top w:val="none" w:sz="0" w:space="0" w:color="auto"/>
                    <w:left w:val="none" w:sz="0" w:space="0" w:color="auto"/>
                    <w:bottom w:val="none" w:sz="0" w:space="0" w:color="auto"/>
                    <w:right w:val="none" w:sz="0" w:space="0" w:color="auto"/>
                  </w:divBdr>
                </w:div>
                <w:div w:id="673923444">
                  <w:marLeft w:val="0"/>
                  <w:marRight w:val="0"/>
                  <w:marTop w:val="0"/>
                  <w:marBottom w:val="0"/>
                  <w:divBdr>
                    <w:top w:val="none" w:sz="0" w:space="0" w:color="auto"/>
                    <w:left w:val="none" w:sz="0" w:space="0" w:color="auto"/>
                    <w:bottom w:val="none" w:sz="0" w:space="0" w:color="auto"/>
                    <w:right w:val="none" w:sz="0" w:space="0" w:color="auto"/>
                  </w:divBdr>
                  <w:divsChild>
                    <w:div w:id="936061252">
                      <w:marLeft w:val="0"/>
                      <w:marRight w:val="0"/>
                      <w:marTop w:val="0"/>
                      <w:marBottom w:val="0"/>
                      <w:divBdr>
                        <w:top w:val="none" w:sz="0" w:space="0" w:color="auto"/>
                        <w:left w:val="none" w:sz="0" w:space="0" w:color="auto"/>
                        <w:bottom w:val="none" w:sz="0" w:space="0" w:color="auto"/>
                        <w:right w:val="none" w:sz="0" w:space="0" w:color="auto"/>
                      </w:divBdr>
                    </w:div>
                  </w:divsChild>
                </w:div>
                <w:div w:id="852694062">
                  <w:marLeft w:val="0"/>
                  <w:marRight w:val="0"/>
                  <w:marTop w:val="0"/>
                  <w:marBottom w:val="0"/>
                  <w:divBdr>
                    <w:top w:val="none" w:sz="0" w:space="0" w:color="auto"/>
                    <w:left w:val="none" w:sz="0" w:space="0" w:color="auto"/>
                    <w:bottom w:val="none" w:sz="0" w:space="0" w:color="auto"/>
                    <w:right w:val="none" w:sz="0" w:space="0" w:color="auto"/>
                  </w:divBdr>
                  <w:divsChild>
                    <w:div w:id="1435436417">
                      <w:marLeft w:val="0"/>
                      <w:marRight w:val="0"/>
                      <w:marTop w:val="0"/>
                      <w:marBottom w:val="0"/>
                      <w:divBdr>
                        <w:top w:val="none" w:sz="0" w:space="0" w:color="auto"/>
                        <w:left w:val="none" w:sz="0" w:space="0" w:color="auto"/>
                        <w:bottom w:val="none" w:sz="0" w:space="0" w:color="auto"/>
                        <w:right w:val="none" w:sz="0" w:space="0" w:color="auto"/>
                      </w:divBdr>
                    </w:div>
                  </w:divsChild>
                </w:div>
                <w:div w:id="864169629">
                  <w:marLeft w:val="0"/>
                  <w:marRight w:val="0"/>
                  <w:marTop w:val="0"/>
                  <w:marBottom w:val="0"/>
                  <w:divBdr>
                    <w:top w:val="none" w:sz="0" w:space="0" w:color="auto"/>
                    <w:left w:val="none" w:sz="0" w:space="0" w:color="auto"/>
                    <w:bottom w:val="none" w:sz="0" w:space="0" w:color="auto"/>
                    <w:right w:val="none" w:sz="0" w:space="0" w:color="auto"/>
                  </w:divBdr>
                  <w:divsChild>
                    <w:div w:id="222757029">
                      <w:marLeft w:val="0"/>
                      <w:marRight w:val="0"/>
                      <w:marTop w:val="0"/>
                      <w:marBottom w:val="0"/>
                      <w:divBdr>
                        <w:top w:val="none" w:sz="0" w:space="0" w:color="auto"/>
                        <w:left w:val="none" w:sz="0" w:space="0" w:color="auto"/>
                        <w:bottom w:val="none" w:sz="0" w:space="0" w:color="auto"/>
                        <w:right w:val="none" w:sz="0" w:space="0" w:color="auto"/>
                      </w:divBdr>
                    </w:div>
                  </w:divsChild>
                </w:div>
                <w:div w:id="908002354">
                  <w:marLeft w:val="0"/>
                  <w:marRight w:val="0"/>
                  <w:marTop w:val="0"/>
                  <w:marBottom w:val="0"/>
                  <w:divBdr>
                    <w:top w:val="none" w:sz="0" w:space="0" w:color="auto"/>
                    <w:left w:val="none" w:sz="0" w:space="0" w:color="auto"/>
                    <w:bottom w:val="none" w:sz="0" w:space="0" w:color="auto"/>
                    <w:right w:val="none" w:sz="0" w:space="0" w:color="auto"/>
                  </w:divBdr>
                  <w:divsChild>
                    <w:div w:id="1278175120">
                      <w:marLeft w:val="0"/>
                      <w:marRight w:val="0"/>
                      <w:marTop w:val="0"/>
                      <w:marBottom w:val="0"/>
                      <w:divBdr>
                        <w:top w:val="none" w:sz="0" w:space="0" w:color="auto"/>
                        <w:left w:val="none" w:sz="0" w:space="0" w:color="auto"/>
                        <w:bottom w:val="none" w:sz="0" w:space="0" w:color="auto"/>
                        <w:right w:val="none" w:sz="0" w:space="0" w:color="auto"/>
                      </w:divBdr>
                    </w:div>
                  </w:divsChild>
                </w:div>
                <w:div w:id="915938222">
                  <w:marLeft w:val="0"/>
                  <w:marRight w:val="0"/>
                  <w:marTop w:val="0"/>
                  <w:marBottom w:val="0"/>
                  <w:divBdr>
                    <w:top w:val="none" w:sz="0" w:space="0" w:color="auto"/>
                    <w:left w:val="none" w:sz="0" w:space="0" w:color="auto"/>
                    <w:bottom w:val="none" w:sz="0" w:space="0" w:color="auto"/>
                    <w:right w:val="none" w:sz="0" w:space="0" w:color="auto"/>
                  </w:divBdr>
                  <w:divsChild>
                    <w:div w:id="505284913">
                      <w:marLeft w:val="0"/>
                      <w:marRight w:val="0"/>
                      <w:marTop w:val="0"/>
                      <w:marBottom w:val="0"/>
                      <w:divBdr>
                        <w:top w:val="none" w:sz="0" w:space="0" w:color="auto"/>
                        <w:left w:val="none" w:sz="0" w:space="0" w:color="auto"/>
                        <w:bottom w:val="none" w:sz="0" w:space="0" w:color="auto"/>
                        <w:right w:val="none" w:sz="0" w:space="0" w:color="auto"/>
                      </w:divBdr>
                    </w:div>
                  </w:divsChild>
                </w:div>
                <w:div w:id="1031497239">
                  <w:marLeft w:val="0"/>
                  <w:marRight w:val="0"/>
                  <w:marTop w:val="0"/>
                  <w:marBottom w:val="0"/>
                  <w:divBdr>
                    <w:top w:val="none" w:sz="0" w:space="0" w:color="auto"/>
                    <w:left w:val="none" w:sz="0" w:space="0" w:color="auto"/>
                    <w:bottom w:val="none" w:sz="0" w:space="0" w:color="auto"/>
                    <w:right w:val="none" w:sz="0" w:space="0" w:color="auto"/>
                  </w:divBdr>
                  <w:divsChild>
                    <w:div w:id="1915118941">
                      <w:marLeft w:val="0"/>
                      <w:marRight w:val="0"/>
                      <w:marTop w:val="0"/>
                      <w:marBottom w:val="0"/>
                      <w:divBdr>
                        <w:top w:val="none" w:sz="0" w:space="0" w:color="auto"/>
                        <w:left w:val="none" w:sz="0" w:space="0" w:color="auto"/>
                        <w:bottom w:val="none" w:sz="0" w:space="0" w:color="auto"/>
                        <w:right w:val="none" w:sz="0" w:space="0" w:color="auto"/>
                      </w:divBdr>
                    </w:div>
                  </w:divsChild>
                </w:div>
                <w:div w:id="1072847995">
                  <w:marLeft w:val="0"/>
                  <w:marRight w:val="0"/>
                  <w:marTop w:val="0"/>
                  <w:marBottom w:val="0"/>
                  <w:divBdr>
                    <w:top w:val="none" w:sz="0" w:space="0" w:color="auto"/>
                    <w:left w:val="none" w:sz="0" w:space="0" w:color="auto"/>
                    <w:bottom w:val="none" w:sz="0" w:space="0" w:color="auto"/>
                    <w:right w:val="none" w:sz="0" w:space="0" w:color="auto"/>
                  </w:divBdr>
                  <w:divsChild>
                    <w:div w:id="738021560">
                      <w:marLeft w:val="0"/>
                      <w:marRight w:val="0"/>
                      <w:marTop w:val="0"/>
                      <w:marBottom w:val="0"/>
                      <w:divBdr>
                        <w:top w:val="none" w:sz="0" w:space="0" w:color="auto"/>
                        <w:left w:val="none" w:sz="0" w:space="0" w:color="auto"/>
                        <w:bottom w:val="none" w:sz="0" w:space="0" w:color="auto"/>
                        <w:right w:val="none" w:sz="0" w:space="0" w:color="auto"/>
                      </w:divBdr>
                    </w:div>
                  </w:divsChild>
                </w:div>
                <w:div w:id="1147671325">
                  <w:marLeft w:val="0"/>
                  <w:marRight w:val="0"/>
                  <w:marTop w:val="0"/>
                  <w:marBottom w:val="0"/>
                  <w:divBdr>
                    <w:top w:val="none" w:sz="0" w:space="0" w:color="auto"/>
                    <w:left w:val="none" w:sz="0" w:space="0" w:color="auto"/>
                    <w:bottom w:val="none" w:sz="0" w:space="0" w:color="auto"/>
                    <w:right w:val="none" w:sz="0" w:space="0" w:color="auto"/>
                  </w:divBdr>
                </w:div>
                <w:div w:id="1193417764">
                  <w:marLeft w:val="0"/>
                  <w:marRight w:val="0"/>
                  <w:marTop w:val="0"/>
                  <w:marBottom w:val="0"/>
                  <w:divBdr>
                    <w:top w:val="none" w:sz="0" w:space="0" w:color="auto"/>
                    <w:left w:val="none" w:sz="0" w:space="0" w:color="auto"/>
                    <w:bottom w:val="none" w:sz="0" w:space="0" w:color="auto"/>
                    <w:right w:val="none" w:sz="0" w:space="0" w:color="auto"/>
                  </w:divBdr>
                  <w:divsChild>
                    <w:div w:id="2095085752">
                      <w:marLeft w:val="0"/>
                      <w:marRight w:val="0"/>
                      <w:marTop w:val="0"/>
                      <w:marBottom w:val="0"/>
                      <w:divBdr>
                        <w:top w:val="none" w:sz="0" w:space="0" w:color="auto"/>
                        <w:left w:val="none" w:sz="0" w:space="0" w:color="auto"/>
                        <w:bottom w:val="none" w:sz="0" w:space="0" w:color="auto"/>
                        <w:right w:val="none" w:sz="0" w:space="0" w:color="auto"/>
                      </w:divBdr>
                    </w:div>
                  </w:divsChild>
                </w:div>
                <w:div w:id="1197431174">
                  <w:marLeft w:val="0"/>
                  <w:marRight w:val="0"/>
                  <w:marTop w:val="0"/>
                  <w:marBottom w:val="0"/>
                  <w:divBdr>
                    <w:top w:val="none" w:sz="0" w:space="0" w:color="auto"/>
                    <w:left w:val="none" w:sz="0" w:space="0" w:color="auto"/>
                    <w:bottom w:val="none" w:sz="0" w:space="0" w:color="auto"/>
                    <w:right w:val="none" w:sz="0" w:space="0" w:color="auto"/>
                  </w:divBdr>
                </w:div>
                <w:div w:id="1216351935">
                  <w:marLeft w:val="0"/>
                  <w:marRight w:val="0"/>
                  <w:marTop w:val="0"/>
                  <w:marBottom w:val="0"/>
                  <w:divBdr>
                    <w:top w:val="none" w:sz="0" w:space="0" w:color="auto"/>
                    <w:left w:val="none" w:sz="0" w:space="0" w:color="auto"/>
                    <w:bottom w:val="none" w:sz="0" w:space="0" w:color="auto"/>
                    <w:right w:val="none" w:sz="0" w:space="0" w:color="auto"/>
                  </w:divBdr>
                  <w:divsChild>
                    <w:div w:id="1989557291">
                      <w:marLeft w:val="0"/>
                      <w:marRight w:val="0"/>
                      <w:marTop w:val="0"/>
                      <w:marBottom w:val="0"/>
                      <w:divBdr>
                        <w:top w:val="none" w:sz="0" w:space="0" w:color="auto"/>
                        <w:left w:val="none" w:sz="0" w:space="0" w:color="auto"/>
                        <w:bottom w:val="none" w:sz="0" w:space="0" w:color="auto"/>
                        <w:right w:val="none" w:sz="0" w:space="0" w:color="auto"/>
                      </w:divBdr>
                    </w:div>
                  </w:divsChild>
                </w:div>
                <w:div w:id="1418941563">
                  <w:marLeft w:val="0"/>
                  <w:marRight w:val="0"/>
                  <w:marTop w:val="0"/>
                  <w:marBottom w:val="0"/>
                  <w:divBdr>
                    <w:top w:val="none" w:sz="0" w:space="0" w:color="auto"/>
                    <w:left w:val="none" w:sz="0" w:space="0" w:color="auto"/>
                    <w:bottom w:val="none" w:sz="0" w:space="0" w:color="auto"/>
                    <w:right w:val="none" w:sz="0" w:space="0" w:color="auto"/>
                  </w:divBdr>
                  <w:divsChild>
                    <w:div w:id="883440900">
                      <w:marLeft w:val="0"/>
                      <w:marRight w:val="0"/>
                      <w:marTop w:val="0"/>
                      <w:marBottom w:val="0"/>
                      <w:divBdr>
                        <w:top w:val="none" w:sz="0" w:space="0" w:color="auto"/>
                        <w:left w:val="none" w:sz="0" w:space="0" w:color="auto"/>
                        <w:bottom w:val="none" w:sz="0" w:space="0" w:color="auto"/>
                        <w:right w:val="none" w:sz="0" w:space="0" w:color="auto"/>
                      </w:divBdr>
                    </w:div>
                  </w:divsChild>
                </w:div>
                <w:div w:id="1501968739">
                  <w:marLeft w:val="0"/>
                  <w:marRight w:val="0"/>
                  <w:marTop w:val="0"/>
                  <w:marBottom w:val="0"/>
                  <w:divBdr>
                    <w:top w:val="none" w:sz="0" w:space="0" w:color="auto"/>
                    <w:left w:val="none" w:sz="0" w:space="0" w:color="auto"/>
                    <w:bottom w:val="none" w:sz="0" w:space="0" w:color="auto"/>
                    <w:right w:val="none" w:sz="0" w:space="0" w:color="auto"/>
                  </w:divBdr>
                  <w:divsChild>
                    <w:div w:id="1068383745">
                      <w:marLeft w:val="0"/>
                      <w:marRight w:val="0"/>
                      <w:marTop w:val="0"/>
                      <w:marBottom w:val="0"/>
                      <w:divBdr>
                        <w:top w:val="none" w:sz="0" w:space="0" w:color="auto"/>
                        <w:left w:val="none" w:sz="0" w:space="0" w:color="auto"/>
                        <w:bottom w:val="none" w:sz="0" w:space="0" w:color="auto"/>
                        <w:right w:val="none" w:sz="0" w:space="0" w:color="auto"/>
                      </w:divBdr>
                    </w:div>
                  </w:divsChild>
                </w:div>
                <w:div w:id="1572734992">
                  <w:marLeft w:val="0"/>
                  <w:marRight w:val="0"/>
                  <w:marTop w:val="0"/>
                  <w:marBottom w:val="0"/>
                  <w:divBdr>
                    <w:top w:val="none" w:sz="0" w:space="0" w:color="auto"/>
                    <w:left w:val="none" w:sz="0" w:space="0" w:color="auto"/>
                    <w:bottom w:val="none" w:sz="0" w:space="0" w:color="auto"/>
                    <w:right w:val="none" w:sz="0" w:space="0" w:color="auto"/>
                  </w:divBdr>
                  <w:divsChild>
                    <w:div w:id="30764309">
                      <w:marLeft w:val="0"/>
                      <w:marRight w:val="0"/>
                      <w:marTop w:val="0"/>
                      <w:marBottom w:val="0"/>
                      <w:divBdr>
                        <w:top w:val="none" w:sz="0" w:space="0" w:color="auto"/>
                        <w:left w:val="none" w:sz="0" w:space="0" w:color="auto"/>
                        <w:bottom w:val="none" w:sz="0" w:space="0" w:color="auto"/>
                        <w:right w:val="none" w:sz="0" w:space="0" w:color="auto"/>
                      </w:divBdr>
                    </w:div>
                  </w:divsChild>
                </w:div>
                <w:div w:id="1609964476">
                  <w:marLeft w:val="0"/>
                  <w:marRight w:val="0"/>
                  <w:marTop w:val="0"/>
                  <w:marBottom w:val="0"/>
                  <w:divBdr>
                    <w:top w:val="none" w:sz="0" w:space="0" w:color="auto"/>
                    <w:left w:val="none" w:sz="0" w:space="0" w:color="auto"/>
                    <w:bottom w:val="none" w:sz="0" w:space="0" w:color="auto"/>
                    <w:right w:val="none" w:sz="0" w:space="0" w:color="auto"/>
                  </w:divBdr>
                  <w:divsChild>
                    <w:div w:id="494615098">
                      <w:marLeft w:val="0"/>
                      <w:marRight w:val="0"/>
                      <w:marTop w:val="0"/>
                      <w:marBottom w:val="0"/>
                      <w:divBdr>
                        <w:top w:val="none" w:sz="0" w:space="0" w:color="auto"/>
                        <w:left w:val="none" w:sz="0" w:space="0" w:color="auto"/>
                        <w:bottom w:val="none" w:sz="0" w:space="0" w:color="auto"/>
                        <w:right w:val="none" w:sz="0" w:space="0" w:color="auto"/>
                      </w:divBdr>
                    </w:div>
                  </w:divsChild>
                </w:div>
                <w:div w:id="1618637850">
                  <w:marLeft w:val="0"/>
                  <w:marRight w:val="0"/>
                  <w:marTop w:val="0"/>
                  <w:marBottom w:val="0"/>
                  <w:divBdr>
                    <w:top w:val="none" w:sz="0" w:space="0" w:color="auto"/>
                    <w:left w:val="none" w:sz="0" w:space="0" w:color="auto"/>
                    <w:bottom w:val="none" w:sz="0" w:space="0" w:color="auto"/>
                    <w:right w:val="none" w:sz="0" w:space="0" w:color="auto"/>
                  </w:divBdr>
                  <w:divsChild>
                    <w:div w:id="1297954102">
                      <w:marLeft w:val="0"/>
                      <w:marRight w:val="0"/>
                      <w:marTop w:val="0"/>
                      <w:marBottom w:val="0"/>
                      <w:divBdr>
                        <w:top w:val="none" w:sz="0" w:space="0" w:color="auto"/>
                        <w:left w:val="none" w:sz="0" w:space="0" w:color="auto"/>
                        <w:bottom w:val="none" w:sz="0" w:space="0" w:color="auto"/>
                        <w:right w:val="none" w:sz="0" w:space="0" w:color="auto"/>
                      </w:divBdr>
                    </w:div>
                  </w:divsChild>
                </w:div>
                <w:div w:id="1663047377">
                  <w:marLeft w:val="0"/>
                  <w:marRight w:val="0"/>
                  <w:marTop w:val="0"/>
                  <w:marBottom w:val="0"/>
                  <w:divBdr>
                    <w:top w:val="none" w:sz="0" w:space="0" w:color="auto"/>
                    <w:left w:val="none" w:sz="0" w:space="0" w:color="auto"/>
                    <w:bottom w:val="none" w:sz="0" w:space="0" w:color="auto"/>
                    <w:right w:val="none" w:sz="0" w:space="0" w:color="auto"/>
                  </w:divBdr>
                  <w:divsChild>
                    <w:div w:id="1828351677">
                      <w:marLeft w:val="0"/>
                      <w:marRight w:val="0"/>
                      <w:marTop w:val="0"/>
                      <w:marBottom w:val="0"/>
                      <w:divBdr>
                        <w:top w:val="none" w:sz="0" w:space="0" w:color="auto"/>
                        <w:left w:val="none" w:sz="0" w:space="0" w:color="auto"/>
                        <w:bottom w:val="none" w:sz="0" w:space="0" w:color="auto"/>
                        <w:right w:val="none" w:sz="0" w:space="0" w:color="auto"/>
                      </w:divBdr>
                    </w:div>
                  </w:divsChild>
                </w:div>
                <w:div w:id="1671827812">
                  <w:marLeft w:val="0"/>
                  <w:marRight w:val="0"/>
                  <w:marTop w:val="0"/>
                  <w:marBottom w:val="0"/>
                  <w:divBdr>
                    <w:top w:val="none" w:sz="0" w:space="0" w:color="auto"/>
                    <w:left w:val="none" w:sz="0" w:space="0" w:color="auto"/>
                    <w:bottom w:val="none" w:sz="0" w:space="0" w:color="auto"/>
                    <w:right w:val="none" w:sz="0" w:space="0" w:color="auto"/>
                  </w:divBdr>
                  <w:divsChild>
                    <w:div w:id="1795907153">
                      <w:marLeft w:val="0"/>
                      <w:marRight w:val="0"/>
                      <w:marTop w:val="0"/>
                      <w:marBottom w:val="0"/>
                      <w:divBdr>
                        <w:top w:val="none" w:sz="0" w:space="0" w:color="auto"/>
                        <w:left w:val="none" w:sz="0" w:space="0" w:color="auto"/>
                        <w:bottom w:val="none" w:sz="0" w:space="0" w:color="auto"/>
                        <w:right w:val="none" w:sz="0" w:space="0" w:color="auto"/>
                      </w:divBdr>
                    </w:div>
                  </w:divsChild>
                </w:div>
                <w:div w:id="1681813778">
                  <w:marLeft w:val="0"/>
                  <w:marRight w:val="0"/>
                  <w:marTop w:val="0"/>
                  <w:marBottom w:val="0"/>
                  <w:divBdr>
                    <w:top w:val="none" w:sz="0" w:space="0" w:color="auto"/>
                    <w:left w:val="none" w:sz="0" w:space="0" w:color="auto"/>
                    <w:bottom w:val="none" w:sz="0" w:space="0" w:color="auto"/>
                    <w:right w:val="none" w:sz="0" w:space="0" w:color="auto"/>
                  </w:divBdr>
                  <w:divsChild>
                    <w:div w:id="1704134122">
                      <w:marLeft w:val="0"/>
                      <w:marRight w:val="0"/>
                      <w:marTop w:val="0"/>
                      <w:marBottom w:val="0"/>
                      <w:divBdr>
                        <w:top w:val="none" w:sz="0" w:space="0" w:color="auto"/>
                        <w:left w:val="none" w:sz="0" w:space="0" w:color="auto"/>
                        <w:bottom w:val="none" w:sz="0" w:space="0" w:color="auto"/>
                        <w:right w:val="none" w:sz="0" w:space="0" w:color="auto"/>
                      </w:divBdr>
                    </w:div>
                  </w:divsChild>
                </w:div>
                <w:div w:id="1699045442">
                  <w:marLeft w:val="0"/>
                  <w:marRight w:val="0"/>
                  <w:marTop w:val="0"/>
                  <w:marBottom w:val="0"/>
                  <w:divBdr>
                    <w:top w:val="none" w:sz="0" w:space="0" w:color="auto"/>
                    <w:left w:val="none" w:sz="0" w:space="0" w:color="auto"/>
                    <w:bottom w:val="none" w:sz="0" w:space="0" w:color="auto"/>
                    <w:right w:val="none" w:sz="0" w:space="0" w:color="auto"/>
                  </w:divBdr>
                  <w:divsChild>
                    <w:div w:id="16322147">
                      <w:marLeft w:val="0"/>
                      <w:marRight w:val="0"/>
                      <w:marTop w:val="0"/>
                      <w:marBottom w:val="0"/>
                      <w:divBdr>
                        <w:top w:val="none" w:sz="0" w:space="0" w:color="auto"/>
                        <w:left w:val="none" w:sz="0" w:space="0" w:color="auto"/>
                        <w:bottom w:val="none" w:sz="0" w:space="0" w:color="auto"/>
                        <w:right w:val="none" w:sz="0" w:space="0" w:color="auto"/>
                      </w:divBdr>
                    </w:div>
                  </w:divsChild>
                </w:div>
                <w:div w:id="1752661251">
                  <w:marLeft w:val="0"/>
                  <w:marRight w:val="0"/>
                  <w:marTop w:val="0"/>
                  <w:marBottom w:val="0"/>
                  <w:divBdr>
                    <w:top w:val="none" w:sz="0" w:space="0" w:color="auto"/>
                    <w:left w:val="none" w:sz="0" w:space="0" w:color="auto"/>
                    <w:bottom w:val="none" w:sz="0" w:space="0" w:color="auto"/>
                    <w:right w:val="none" w:sz="0" w:space="0" w:color="auto"/>
                  </w:divBdr>
                  <w:divsChild>
                    <w:div w:id="148207137">
                      <w:marLeft w:val="0"/>
                      <w:marRight w:val="0"/>
                      <w:marTop w:val="0"/>
                      <w:marBottom w:val="0"/>
                      <w:divBdr>
                        <w:top w:val="none" w:sz="0" w:space="0" w:color="auto"/>
                        <w:left w:val="none" w:sz="0" w:space="0" w:color="auto"/>
                        <w:bottom w:val="none" w:sz="0" w:space="0" w:color="auto"/>
                        <w:right w:val="none" w:sz="0" w:space="0" w:color="auto"/>
                      </w:divBdr>
                    </w:div>
                  </w:divsChild>
                </w:div>
                <w:div w:id="1797139817">
                  <w:marLeft w:val="0"/>
                  <w:marRight w:val="0"/>
                  <w:marTop w:val="0"/>
                  <w:marBottom w:val="0"/>
                  <w:divBdr>
                    <w:top w:val="none" w:sz="0" w:space="0" w:color="auto"/>
                    <w:left w:val="none" w:sz="0" w:space="0" w:color="auto"/>
                    <w:bottom w:val="none" w:sz="0" w:space="0" w:color="auto"/>
                    <w:right w:val="none" w:sz="0" w:space="0" w:color="auto"/>
                  </w:divBdr>
                  <w:divsChild>
                    <w:div w:id="481704763">
                      <w:marLeft w:val="0"/>
                      <w:marRight w:val="0"/>
                      <w:marTop w:val="0"/>
                      <w:marBottom w:val="0"/>
                      <w:divBdr>
                        <w:top w:val="none" w:sz="0" w:space="0" w:color="auto"/>
                        <w:left w:val="none" w:sz="0" w:space="0" w:color="auto"/>
                        <w:bottom w:val="none" w:sz="0" w:space="0" w:color="auto"/>
                        <w:right w:val="none" w:sz="0" w:space="0" w:color="auto"/>
                      </w:divBdr>
                    </w:div>
                  </w:divsChild>
                </w:div>
                <w:div w:id="1838761661">
                  <w:marLeft w:val="0"/>
                  <w:marRight w:val="0"/>
                  <w:marTop w:val="0"/>
                  <w:marBottom w:val="0"/>
                  <w:divBdr>
                    <w:top w:val="none" w:sz="0" w:space="0" w:color="auto"/>
                    <w:left w:val="none" w:sz="0" w:space="0" w:color="auto"/>
                    <w:bottom w:val="none" w:sz="0" w:space="0" w:color="auto"/>
                    <w:right w:val="none" w:sz="0" w:space="0" w:color="auto"/>
                  </w:divBdr>
                  <w:divsChild>
                    <w:div w:id="1453019818">
                      <w:marLeft w:val="0"/>
                      <w:marRight w:val="0"/>
                      <w:marTop w:val="0"/>
                      <w:marBottom w:val="0"/>
                      <w:divBdr>
                        <w:top w:val="none" w:sz="0" w:space="0" w:color="auto"/>
                        <w:left w:val="none" w:sz="0" w:space="0" w:color="auto"/>
                        <w:bottom w:val="none" w:sz="0" w:space="0" w:color="auto"/>
                        <w:right w:val="none" w:sz="0" w:space="0" w:color="auto"/>
                      </w:divBdr>
                    </w:div>
                  </w:divsChild>
                </w:div>
                <w:div w:id="1905603832">
                  <w:marLeft w:val="0"/>
                  <w:marRight w:val="0"/>
                  <w:marTop w:val="0"/>
                  <w:marBottom w:val="0"/>
                  <w:divBdr>
                    <w:top w:val="none" w:sz="0" w:space="0" w:color="auto"/>
                    <w:left w:val="none" w:sz="0" w:space="0" w:color="auto"/>
                    <w:bottom w:val="none" w:sz="0" w:space="0" w:color="auto"/>
                    <w:right w:val="none" w:sz="0" w:space="0" w:color="auto"/>
                  </w:divBdr>
                  <w:divsChild>
                    <w:div w:id="297027762">
                      <w:marLeft w:val="0"/>
                      <w:marRight w:val="0"/>
                      <w:marTop w:val="0"/>
                      <w:marBottom w:val="0"/>
                      <w:divBdr>
                        <w:top w:val="none" w:sz="0" w:space="0" w:color="auto"/>
                        <w:left w:val="none" w:sz="0" w:space="0" w:color="auto"/>
                        <w:bottom w:val="none" w:sz="0" w:space="0" w:color="auto"/>
                        <w:right w:val="none" w:sz="0" w:space="0" w:color="auto"/>
                      </w:divBdr>
                    </w:div>
                  </w:divsChild>
                </w:div>
                <w:div w:id="2001348467">
                  <w:marLeft w:val="0"/>
                  <w:marRight w:val="0"/>
                  <w:marTop w:val="0"/>
                  <w:marBottom w:val="0"/>
                  <w:divBdr>
                    <w:top w:val="none" w:sz="0" w:space="0" w:color="auto"/>
                    <w:left w:val="none" w:sz="0" w:space="0" w:color="auto"/>
                    <w:bottom w:val="none" w:sz="0" w:space="0" w:color="auto"/>
                    <w:right w:val="none" w:sz="0" w:space="0" w:color="auto"/>
                  </w:divBdr>
                  <w:divsChild>
                    <w:div w:id="1957789544">
                      <w:marLeft w:val="0"/>
                      <w:marRight w:val="0"/>
                      <w:marTop w:val="0"/>
                      <w:marBottom w:val="0"/>
                      <w:divBdr>
                        <w:top w:val="none" w:sz="0" w:space="0" w:color="auto"/>
                        <w:left w:val="none" w:sz="0" w:space="0" w:color="auto"/>
                        <w:bottom w:val="none" w:sz="0" w:space="0" w:color="auto"/>
                        <w:right w:val="none" w:sz="0" w:space="0" w:color="auto"/>
                      </w:divBdr>
                    </w:div>
                  </w:divsChild>
                </w:div>
                <w:div w:id="2082481319">
                  <w:marLeft w:val="0"/>
                  <w:marRight w:val="0"/>
                  <w:marTop w:val="0"/>
                  <w:marBottom w:val="0"/>
                  <w:divBdr>
                    <w:top w:val="none" w:sz="0" w:space="0" w:color="auto"/>
                    <w:left w:val="none" w:sz="0" w:space="0" w:color="auto"/>
                    <w:bottom w:val="none" w:sz="0" w:space="0" w:color="auto"/>
                    <w:right w:val="none" w:sz="0" w:space="0" w:color="auto"/>
                  </w:divBdr>
                  <w:divsChild>
                    <w:div w:id="2045012946">
                      <w:marLeft w:val="0"/>
                      <w:marRight w:val="0"/>
                      <w:marTop w:val="0"/>
                      <w:marBottom w:val="0"/>
                      <w:divBdr>
                        <w:top w:val="none" w:sz="0" w:space="0" w:color="auto"/>
                        <w:left w:val="none" w:sz="0" w:space="0" w:color="auto"/>
                        <w:bottom w:val="none" w:sz="0" w:space="0" w:color="auto"/>
                        <w:right w:val="none" w:sz="0" w:space="0" w:color="auto"/>
                      </w:divBdr>
                    </w:div>
                  </w:divsChild>
                </w:div>
                <w:div w:id="2102484048">
                  <w:marLeft w:val="0"/>
                  <w:marRight w:val="0"/>
                  <w:marTop w:val="0"/>
                  <w:marBottom w:val="0"/>
                  <w:divBdr>
                    <w:top w:val="none" w:sz="0" w:space="0" w:color="auto"/>
                    <w:left w:val="none" w:sz="0" w:space="0" w:color="auto"/>
                    <w:bottom w:val="none" w:sz="0" w:space="0" w:color="auto"/>
                    <w:right w:val="none" w:sz="0" w:space="0" w:color="auto"/>
                  </w:divBdr>
                  <w:divsChild>
                    <w:div w:id="7970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74655">
          <w:marLeft w:val="0"/>
          <w:marRight w:val="0"/>
          <w:marTop w:val="0"/>
          <w:marBottom w:val="0"/>
          <w:divBdr>
            <w:top w:val="none" w:sz="0" w:space="0" w:color="auto"/>
            <w:left w:val="none" w:sz="0" w:space="0" w:color="auto"/>
            <w:bottom w:val="none" w:sz="0" w:space="0" w:color="auto"/>
            <w:right w:val="none" w:sz="0" w:space="0" w:color="auto"/>
          </w:divBdr>
        </w:div>
        <w:div w:id="1720205244">
          <w:marLeft w:val="0"/>
          <w:marRight w:val="0"/>
          <w:marTop w:val="0"/>
          <w:marBottom w:val="0"/>
          <w:divBdr>
            <w:top w:val="none" w:sz="0" w:space="0" w:color="auto"/>
            <w:left w:val="none" w:sz="0" w:space="0" w:color="auto"/>
            <w:bottom w:val="none" w:sz="0" w:space="0" w:color="auto"/>
            <w:right w:val="none" w:sz="0" w:space="0" w:color="auto"/>
          </w:divBdr>
        </w:div>
        <w:div w:id="1940603546">
          <w:marLeft w:val="0"/>
          <w:marRight w:val="0"/>
          <w:marTop w:val="0"/>
          <w:marBottom w:val="0"/>
          <w:divBdr>
            <w:top w:val="none" w:sz="0" w:space="0" w:color="auto"/>
            <w:left w:val="none" w:sz="0" w:space="0" w:color="auto"/>
            <w:bottom w:val="none" w:sz="0" w:space="0" w:color="auto"/>
            <w:right w:val="none" w:sz="0" w:space="0" w:color="auto"/>
          </w:divBdr>
        </w:div>
        <w:div w:id="1998335320">
          <w:marLeft w:val="0"/>
          <w:marRight w:val="0"/>
          <w:marTop w:val="0"/>
          <w:marBottom w:val="0"/>
          <w:divBdr>
            <w:top w:val="none" w:sz="0" w:space="0" w:color="auto"/>
            <w:left w:val="none" w:sz="0" w:space="0" w:color="auto"/>
            <w:bottom w:val="none" w:sz="0" w:space="0" w:color="auto"/>
            <w:right w:val="none" w:sz="0" w:space="0" w:color="auto"/>
          </w:divBdr>
        </w:div>
      </w:divsChild>
    </w:div>
    <w:div w:id="733628737">
      <w:bodyDiv w:val="1"/>
      <w:marLeft w:val="0"/>
      <w:marRight w:val="0"/>
      <w:marTop w:val="0"/>
      <w:marBottom w:val="0"/>
      <w:divBdr>
        <w:top w:val="none" w:sz="0" w:space="0" w:color="auto"/>
        <w:left w:val="none" w:sz="0" w:space="0" w:color="auto"/>
        <w:bottom w:val="none" w:sz="0" w:space="0" w:color="auto"/>
        <w:right w:val="none" w:sz="0" w:space="0" w:color="auto"/>
      </w:divBdr>
    </w:div>
    <w:div w:id="795639109">
      <w:bodyDiv w:val="1"/>
      <w:marLeft w:val="0"/>
      <w:marRight w:val="0"/>
      <w:marTop w:val="0"/>
      <w:marBottom w:val="0"/>
      <w:divBdr>
        <w:top w:val="none" w:sz="0" w:space="0" w:color="auto"/>
        <w:left w:val="none" w:sz="0" w:space="0" w:color="auto"/>
        <w:bottom w:val="none" w:sz="0" w:space="0" w:color="auto"/>
        <w:right w:val="none" w:sz="0" w:space="0" w:color="auto"/>
      </w:divBdr>
      <w:divsChild>
        <w:div w:id="872158140">
          <w:marLeft w:val="0"/>
          <w:marRight w:val="0"/>
          <w:marTop w:val="0"/>
          <w:marBottom w:val="0"/>
          <w:divBdr>
            <w:top w:val="none" w:sz="0" w:space="0" w:color="auto"/>
            <w:left w:val="none" w:sz="0" w:space="0" w:color="auto"/>
            <w:bottom w:val="none" w:sz="0" w:space="0" w:color="auto"/>
            <w:right w:val="none" w:sz="0" w:space="0" w:color="auto"/>
          </w:divBdr>
          <w:divsChild>
            <w:div w:id="1649629028">
              <w:marLeft w:val="0"/>
              <w:marRight w:val="0"/>
              <w:marTop w:val="30"/>
              <w:marBottom w:val="30"/>
              <w:divBdr>
                <w:top w:val="none" w:sz="0" w:space="0" w:color="auto"/>
                <w:left w:val="none" w:sz="0" w:space="0" w:color="auto"/>
                <w:bottom w:val="none" w:sz="0" w:space="0" w:color="auto"/>
                <w:right w:val="none" w:sz="0" w:space="0" w:color="auto"/>
              </w:divBdr>
              <w:divsChild>
                <w:div w:id="10114245">
                  <w:marLeft w:val="0"/>
                  <w:marRight w:val="0"/>
                  <w:marTop w:val="0"/>
                  <w:marBottom w:val="0"/>
                  <w:divBdr>
                    <w:top w:val="none" w:sz="0" w:space="0" w:color="auto"/>
                    <w:left w:val="none" w:sz="0" w:space="0" w:color="auto"/>
                    <w:bottom w:val="none" w:sz="0" w:space="0" w:color="auto"/>
                    <w:right w:val="none" w:sz="0" w:space="0" w:color="auto"/>
                  </w:divBdr>
                  <w:divsChild>
                    <w:div w:id="920335894">
                      <w:marLeft w:val="0"/>
                      <w:marRight w:val="0"/>
                      <w:marTop w:val="0"/>
                      <w:marBottom w:val="0"/>
                      <w:divBdr>
                        <w:top w:val="none" w:sz="0" w:space="0" w:color="auto"/>
                        <w:left w:val="none" w:sz="0" w:space="0" w:color="auto"/>
                        <w:bottom w:val="none" w:sz="0" w:space="0" w:color="auto"/>
                        <w:right w:val="none" w:sz="0" w:space="0" w:color="auto"/>
                      </w:divBdr>
                    </w:div>
                  </w:divsChild>
                </w:div>
                <w:div w:id="22295787">
                  <w:marLeft w:val="0"/>
                  <w:marRight w:val="0"/>
                  <w:marTop w:val="0"/>
                  <w:marBottom w:val="0"/>
                  <w:divBdr>
                    <w:top w:val="none" w:sz="0" w:space="0" w:color="auto"/>
                    <w:left w:val="none" w:sz="0" w:space="0" w:color="auto"/>
                    <w:bottom w:val="none" w:sz="0" w:space="0" w:color="auto"/>
                    <w:right w:val="none" w:sz="0" w:space="0" w:color="auto"/>
                  </w:divBdr>
                  <w:divsChild>
                    <w:div w:id="186798409">
                      <w:marLeft w:val="0"/>
                      <w:marRight w:val="0"/>
                      <w:marTop w:val="0"/>
                      <w:marBottom w:val="0"/>
                      <w:divBdr>
                        <w:top w:val="none" w:sz="0" w:space="0" w:color="auto"/>
                        <w:left w:val="none" w:sz="0" w:space="0" w:color="auto"/>
                        <w:bottom w:val="none" w:sz="0" w:space="0" w:color="auto"/>
                        <w:right w:val="none" w:sz="0" w:space="0" w:color="auto"/>
                      </w:divBdr>
                    </w:div>
                  </w:divsChild>
                </w:div>
                <w:div w:id="59452844">
                  <w:marLeft w:val="0"/>
                  <w:marRight w:val="0"/>
                  <w:marTop w:val="0"/>
                  <w:marBottom w:val="0"/>
                  <w:divBdr>
                    <w:top w:val="none" w:sz="0" w:space="0" w:color="auto"/>
                    <w:left w:val="none" w:sz="0" w:space="0" w:color="auto"/>
                    <w:bottom w:val="none" w:sz="0" w:space="0" w:color="auto"/>
                    <w:right w:val="none" w:sz="0" w:space="0" w:color="auto"/>
                  </w:divBdr>
                  <w:divsChild>
                    <w:div w:id="970553449">
                      <w:marLeft w:val="0"/>
                      <w:marRight w:val="0"/>
                      <w:marTop w:val="0"/>
                      <w:marBottom w:val="0"/>
                      <w:divBdr>
                        <w:top w:val="none" w:sz="0" w:space="0" w:color="auto"/>
                        <w:left w:val="none" w:sz="0" w:space="0" w:color="auto"/>
                        <w:bottom w:val="none" w:sz="0" w:space="0" w:color="auto"/>
                        <w:right w:val="none" w:sz="0" w:space="0" w:color="auto"/>
                      </w:divBdr>
                    </w:div>
                  </w:divsChild>
                </w:div>
                <w:div w:id="87504304">
                  <w:marLeft w:val="0"/>
                  <w:marRight w:val="0"/>
                  <w:marTop w:val="0"/>
                  <w:marBottom w:val="0"/>
                  <w:divBdr>
                    <w:top w:val="none" w:sz="0" w:space="0" w:color="auto"/>
                    <w:left w:val="none" w:sz="0" w:space="0" w:color="auto"/>
                    <w:bottom w:val="none" w:sz="0" w:space="0" w:color="auto"/>
                    <w:right w:val="none" w:sz="0" w:space="0" w:color="auto"/>
                  </w:divBdr>
                  <w:divsChild>
                    <w:div w:id="1137182444">
                      <w:marLeft w:val="0"/>
                      <w:marRight w:val="0"/>
                      <w:marTop w:val="0"/>
                      <w:marBottom w:val="0"/>
                      <w:divBdr>
                        <w:top w:val="none" w:sz="0" w:space="0" w:color="auto"/>
                        <w:left w:val="none" w:sz="0" w:space="0" w:color="auto"/>
                        <w:bottom w:val="none" w:sz="0" w:space="0" w:color="auto"/>
                        <w:right w:val="none" w:sz="0" w:space="0" w:color="auto"/>
                      </w:divBdr>
                    </w:div>
                  </w:divsChild>
                </w:div>
                <w:div w:id="126943949">
                  <w:marLeft w:val="0"/>
                  <w:marRight w:val="0"/>
                  <w:marTop w:val="0"/>
                  <w:marBottom w:val="0"/>
                  <w:divBdr>
                    <w:top w:val="none" w:sz="0" w:space="0" w:color="auto"/>
                    <w:left w:val="none" w:sz="0" w:space="0" w:color="auto"/>
                    <w:bottom w:val="none" w:sz="0" w:space="0" w:color="auto"/>
                    <w:right w:val="none" w:sz="0" w:space="0" w:color="auto"/>
                  </w:divBdr>
                  <w:divsChild>
                    <w:div w:id="362679317">
                      <w:marLeft w:val="0"/>
                      <w:marRight w:val="0"/>
                      <w:marTop w:val="0"/>
                      <w:marBottom w:val="0"/>
                      <w:divBdr>
                        <w:top w:val="none" w:sz="0" w:space="0" w:color="auto"/>
                        <w:left w:val="none" w:sz="0" w:space="0" w:color="auto"/>
                        <w:bottom w:val="none" w:sz="0" w:space="0" w:color="auto"/>
                        <w:right w:val="none" w:sz="0" w:space="0" w:color="auto"/>
                      </w:divBdr>
                    </w:div>
                  </w:divsChild>
                </w:div>
                <w:div w:id="158204076">
                  <w:marLeft w:val="0"/>
                  <w:marRight w:val="0"/>
                  <w:marTop w:val="0"/>
                  <w:marBottom w:val="0"/>
                  <w:divBdr>
                    <w:top w:val="none" w:sz="0" w:space="0" w:color="auto"/>
                    <w:left w:val="none" w:sz="0" w:space="0" w:color="auto"/>
                    <w:bottom w:val="none" w:sz="0" w:space="0" w:color="auto"/>
                    <w:right w:val="none" w:sz="0" w:space="0" w:color="auto"/>
                  </w:divBdr>
                  <w:divsChild>
                    <w:div w:id="1427338468">
                      <w:marLeft w:val="0"/>
                      <w:marRight w:val="0"/>
                      <w:marTop w:val="0"/>
                      <w:marBottom w:val="0"/>
                      <w:divBdr>
                        <w:top w:val="none" w:sz="0" w:space="0" w:color="auto"/>
                        <w:left w:val="none" w:sz="0" w:space="0" w:color="auto"/>
                        <w:bottom w:val="none" w:sz="0" w:space="0" w:color="auto"/>
                        <w:right w:val="none" w:sz="0" w:space="0" w:color="auto"/>
                      </w:divBdr>
                    </w:div>
                  </w:divsChild>
                </w:div>
                <w:div w:id="160240320">
                  <w:marLeft w:val="0"/>
                  <w:marRight w:val="0"/>
                  <w:marTop w:val="0"/>
                  <w:marBottom w:val="0"/>
                  <w:divBdr>
                    <w:top w:val="none" w:sz="0" w:space="0" w:color="auto"/>
                    <w:left w:val="none" w:sz="0" w:space="0" w:color="auto"/>
                    <w:bottom w:val="none" w:sz="0" w:space="0" w:color="auto"/>
                    <w:right w:val="none" w:sz="0" w:space="0" w:color="auto"/>
                  </w:divBdr>
                  <w:divsChild>
                    <w:div w:id="1482576004">
                      <w:marLeft w:val="0"/>
                      <w:marRight w:val="0"/>
                      <w:marTop w:val="0"/>
                      <w:marBottom w:val="0"/>
                      <w:divBdr>
                        <w:top w:val="none" w:sz="0" w:space="0" w:color="auto"/>
                        <w:left w:val="none" w:sz="0" w:space="0" w:color="auto"/>
                        <w:bottom w:val="none" w:sz="0" w:space="0" w:color="auto"/>
                        <w:right w:val="none" w:sz="0" w:space="0" w:color="auto"/>
                      </w:divBdr>
                    </w:div>
                  </w:divsChild>
                </w:div>
                <w:div w:id="163782062">
                  <w:marLeft w:val="0"/>
                  <w:marRight w:val="0"/>
                  <w:marTop w:val="0"/>
                  <w:marBottom w:val="0"/>
                  <w:divBdr>
                    <w:top w:val="none" w:sz="0" w:space="0" w:color="auto"/>
                    <w:left w:val="none" w:sz="0" w:space="0" w:color="auto"/>
                    <w:bottom w:val="none" w:sz="0" w:space="0" w:color="auto"/>
                    <w:right w:val="none" w:sz="0" w:space="0" w:color="auto"/>
                  </w:divBdr>
                  <w:divsChild>
                    <w:div w:id="564413578">
                      <w:marLeft w:val="0"/>
                      <w:marRight w:val="0"/>
                      <w:marTop w:val="0"/>
                      <w:marBottom w:val="0"/>
                      <w:divBdr>
                        <w:top w:val="none" w:sz="0" w:space="0" w:color="auto"/>
                        <w:left w:val="none" w:sz="0" w:space="0" w:color="auto"/>
                        <w:bottom w:val="none" w:sz="0" w:space="0" w:color="auto"/>
                        <w:right w:val="none" w:sz="0" w:space="0" w:color="auto"/>
                      </w:divBdr>
                    </w:div>
                  </w:divsChild>
                </w:div>
                <w:div w:id="269512506">
                  <w:marLeft w:val="0"/>
                  <w:marRight w:val="0"/>
                  <w:marTop w:val="0"/>
                  <w:marBottom w:val="0"/>
                  <w:divBdr>
                    <w:top w:val="none" w:sz="0" w:space="0" w:color="auto"/>
                    <w:left w:val="none" w:sz="0" w:space="0" w:color="auto"/>
                    <w:bottom w:val="none" w:sz="0" w:space="0" w:color="auto"/>
                    <w:right w:val="none" w:sz="0" w:space="0" w:color="auto"/>
                  </w:divBdr>
                  <w:divsChild>
                    <w:div w:id="249659231">
                      <w:marLeft w:val="0"/>
                      <w:marRight w:val="0"/>
                      <w:marTop w:val="0"/>
                      <w:marBottom w:val="0"/>
                      <w:divBdr>
                        <w:top w:val="none" w:sz="0" w:space="0" w:color="auto"/>
                        <w:left w:val="none" w:sz="0" w:space="0" w:color="auto"/>
                        <w:bottom w:val="none" w:sz="0" w:space="0" w:color="auto"/>
                        <w:right w:val="none" w:sz="0" w:space="0" w:color="auto"/>
                      </w:divBdr>
                    </w:div>
                  </w:divsChild>
                </w:div>
                <w:div w:id="303512189">
                  <w:marLeft w:val="0"/>
                  <w:marRight w:val="0"/>
                  <w:marTop w:val="0"/>
                  <w:marBottom w:val="0"/>
                  <w:divBdr>
                    <w:top w:val="none" w:sz="0" w:space="0" w:color="auto"/>
                    <w:left w:val="none" w:sz="0" w:space="0" w:color="auto"/>
                    <w:bottom w:val="none" w:sz="0" w:space="0" w:color="auto"/>
                    <w:right w:val="none" w:sz="0" w:space="0" w:color="auto"/>
                  </w:divBdr>
                  <w:divsChild>
                    <w:div w:id="1736196568">
                      <w:marLeft w:val="0"/>
                      <w:marRight w:val="0"/>
                      <w:marTop w:val="0"/>
                      <w:marBottom w:val="0"/>
                      <w:divBdr>
                        <w:top w:val="none" w:sz="0" w:space="0" w:color="auto"/>
                        <w:left w:val="none" w:sz="0" w:space="0" w:color="auto"/>
                        <w:bottom w:val="none" w:sz="0" w:space="0" w:color="auto"/>
                        <w:right w:val="none" w:sz="0" w:space="0" w:color="auto"/>
                      </w:divBdr>
                    </w:div>
                  </w:divsChild>
                </w:div>
                <w:div w:id="329022102">
                  <w:marLeft w:val="0"/>
                  <w:marRight w:val="0"/>
                  <w:marTop w:val="0"/>
                  <w:marBottom w:val="0"/>
                  <w:divBdr>
                    <w:top w:val="none" w:sz="0" w:space="0" w:color="auto"/>
                    <w:left w:val="none" w:sz="0" w:space="0" w:color="auto"/>
                    <w:bottom w:val="none" w:sz="0" w:space="0" w:color="auto"/>
                    <w:right w:val="none" w:sz="0" w:space="0" w:color="auto"/>
                  </w:divBdr>
                  <w:divsChild>
                    <w:div w:id="911236473">
                      <w:marLeft w:val="0"/>
                      <w:marRight w:val="0"/>
                      <w:marTop w:val="0"/>
                      <w:marBottom w:val="0"/>
                      <w:divBdr>
                        <w:top w:val="none" w:sz="0" w:space="0" w:color="auto"/>
                        <w:left w:val="none" w:sz="0" w:space="0" w:color="auto"/>
                        <w:bottom w:val="none" w:sz="0" w:space="0" w:color="auto"/>
                        <w:right w:val="none" w:sz="0" w:space="0" w:color="auto"/>
                      </w:divBdr>
                    </w:div>
                  </w:divsChild>
                </w:div>
                <w:div w:id="377364157">
                  <w:marLeft w:val="0"/>
                  <w:marRight w:val="0"/>
                  <w:marTop w:val="0"/>
                  <w:marBottom w:val="0"/>
                  <w:divBdr>
                    <w:top w:val="none" w:sz="0" w:space="0" w:color="auto"/>
                    <w:left w:val="none" w:sz="0" w:space="0" w:color="auto"/>
                    <w:bottom w:val="none" w:sz="0" w:space="0" w:color="auto"/>
                    <w:right w:val="none" w:sz="0" w:space="0" w:color="auto"/>
                  </w:divBdr>
                  <w:divsChild>
                    <w:div w:id="181017069">
                      <w:marLeft w:val="0"/>
                      <w:marRight w:val="0"/>
                      <w:marTop w:val="0"/>
                      <w:marBottom w:val="0"/>
                      <w:divBdr>
                        <w:top w:val="none" w:sz="0" w:space="0" w:color="auto"/>
                        <w:left w:val="none" w:sz="0" w:space="0" w:color="auto"/>
                        <w:bottom w:val="none" w:sz="0" w:space="0" w:color="auto"/>
                        <w:right w:val="none" w:sz="0" w:space="0" w:color="auto"/>
                      </w:divBdr>
                    </w:div>
                  </w:divsChild>
                </w:div>
                <w:div w:id="398795876">
                  <w:marLeft w:val="0"/>
                  <w:marRight w:val="0"/>
                  <w:marTop w:val="0"/>
                  <w:marBottom w:val="0"/>
                  <w:divBdr>
                    <w:top w:val="none" w:sz="0" w:space="0" w:color="auto"/>
                    <w:left w:val="none" w:sz="0" w:space="0" w:color="auto"/>
                    <w:bottom w:val="none" w:sz="0" w:space="0" w:color="auto"/>
                    <w:right w:val="none" w:sz="0" w:space="0" w:color="auto"/>
                  </w:divBdr>
                  <w:divsChild>
                    <w:div w:id="891113238">
                      <w:marLeft w:val="0"/>
                      <w:marRight w:val="0"/>
                      <w:marTop w:val="0"/>
                      <w:marBottom w:val="0"/>
                      <w:divBdr>
                        <w:top w:val="none" w:sz="0" w:space="0" w:color="auto"/>
                        <w:left w:val="none" w:sz="0" w:space="0" w:color="auto"/>
                        <w:bottom w:val="none" w:sz="0" w:space="0" w:color="auto"/>
                        <w:right w:val="none" w:sz="0" w:space="0" w:color="auto"/>
                      </w:divBdr>
                    </w:div>
                  </w:divsChild>
                </w:div>
                <w:div w:id="414396855">
                  <w:marLeft w:val="0"/>
                  <w:marRight w:val="0"/>
                  <w:marTop w:val="0"/>
                  <w:marBottom w:val="0"/>
                  <w:divBdr>
                    <w:top w:val="none" w:sz="0" w:space="0" w:color="auto"/>
                    <w:left w:val="none" w:sz="0" w:space="0" w:color="auto"/>
                    <w:bottom w:val="none" w:sz="0" w:space="0" w:color="auto"/>
                    <w:right w:val="none" w:sz="0" w:space="0" w:color="auto"/>
                  </w:divBdr>
                  <w:divsChild>
                    <w:div w:id="698046541">
                      <w:marLeft w:val="0"/>
                      <w:marRight w:val="0"/>
                      <w:marTop w:val="0"/>
                      <w:marBottom w:val="0"/>
                      <w:divBdr>
                        <w:top w:val="none" w:sz="0" w:space="0" w:color="auto"/>
                        <w:left w:val="none" w:sz="0" w:space="0" w:color="auto"/>
                        <w:bottom w:val="none" w:sz="0" w:space="0" w:color="auto"/>
                        <w:right w:val="none" w:sz="0" w:space="0" w:color="auto"/>
                      </w:divBdr>
                    </w:div>
                  </w:divsChild>
                </w:div>
                <w:div w:id="429011647">
                  <w:marLeft w:val="0"/>
                  <w:marRight w:val="0"/>
                  <w:marTop w:val="0"/>
                  <w:marBottom w:val="0"/>
                  <w:divBdr>
                    <w:top w:val="none" w:sz="0" w:space="0" w:color="auto"/>
                    <w:left w:val="none" w:sz="0" w:space="0" w:color="auto"/>
                    <w:bottom w:val="none" w:sz="0" w:space="0" w:color="auto"/>
                    <w:right w:val="none" w:sz="0" w:space="0" w:color="auto"/>
                  </w:divBdr>
                  <w:divsChild>
                    <w:div w:id="527446961">
                      <w:marLeft w:val="0"/>
                      <w:marRight w:val="0"/>
                      <w:marTop w:val="0"/>
                      <w:marBottom w:val="0"/>
                      <w:divBdr>
                        <w:top w:val="none" w:sz="0" w:space="0" w:color="auto"/>
                        <w:left w:val="none" w:sz="0" w:space="0" w:color="auto"/>
                        <w:bottom w:val="none" w:sz="0" w:space="0" w:color="auto"/>
                        <w:right w:val="none" w:sz="0" w:space="0" w:color="auto"/>
                      </w:divBdr>
                    </w:div>
                  </w:divsChild>
                </w:div>
                <w:div w:id="433479689">
                  <w:marLeft w:val="0"/>
                  <w:marRight w:val="0"/>
                  <w:marTop w:val="0"/>
                  <w:marBottom w:val="0"/>
                  <w:divBdr>
                    <w:top w:val="none" w:sz="0" w:space="0" w:color="auto"/>
                    <w:left w:val="none" w:sz="0" w:space="0" w:color="auto"/>
                    <w:bottom w:val="none" w:sz="0" w:space="0" w:color="auto"/>
                    <w:right w:val="none" w:sz="0" w:space="0" w:color="auto"/>
                  </w:divBdr>
                  <w:divsChild>
                    <w:div w:id="1614169984">
                      <w:marLeft w:val="0"/>
                      <w:marRight w:val="0"/>
                      <w:marTop w:val="0"/>
                      <w:marBottom w:val="0"/>
                      <w:divBdr>
                        <w:top w:val="none" w:sz="0" w:space="0" w:color="auto"/>
                        <w:left w:val="none" w:sz="0" w:space="0" w:color="auto"/>
                        <w:bottom w:val="none" w:sz="0" w:space="0" w:color="auto"/>
                        <w:right w:val="none" w:sz="0" w:space="0" w:color="auto"/>
                      </w:divBdr>
                    </w:div>
                  </w:divsChild>
                </w:div>
                <w:div w:id="478226982">
                  <w:marLeft w:val="0"/>
                  <w:marRight w:val="0"/>
                  <w:marTop w:val="0"/>
                  <w:marBottom w:val="0"/>
                  <w:divBdr>
                    <w:top w:val="none" w:sz="0" w:space="0" w:color="auto"/>
                    <w:left w:val="none" w:sz="0" w:space="0" w:color="auto"/>
                    <w:bottom w:val="none" w:sz="0" w:space="0" w:color="auto"/>
                    <w:right w:val="none" w:sz="0" w:space="0" w:color="auto"/>
                  </w:divBdr>
                  <w:divsChild>
                    <w:div w:id="2015953490">
                      <w:marLeft w:val="0"/>
                      <w:marRight w:val="0"/>
                      <w:marTop w:val="0"/>
                      <w:marBottom w:val="0"/>
                      <w:divBdr>
                        <w:top w:val="none" w:sz="0" w:space="0" w:color="auto"/>
                        <w:left w:val="none" w:sz="0" w:space="0" w:color="auto"/>
                        <w:bottom w:val="none" w:sz="0" w:space="0" w:color="auto"/>
                        <w:right w:val="none" w:sz="0" w:space="0" w:color="auto"/>
                      </w:divBdr>
                    </w:div>
                  </w:divsChild>
                </w:div>
                <w:div w:id="492070041">
                  <w:marLeft w:val="0"/>
                  <w:marRight w:val="0"/>
                  <w:marTop w:val="0"/>
                  <w:marBottom w:val="0"/>
                  <w:divBdr>
                    <w:top w:val="none" w:sz="0" w:space="0" w:color="auto"/>
                    <w:left w:val="none" w:sz="0" w:space="0" w:color="auto"/>
                    <w:bottom w:val="none" w:sz="0" w:space="0" w:color="auto"/>
                    <w:right w:val="none" w:sz="0" w:space="0" w:color="auto"/>
                  </w:divBdr>
                  <w:divsChild>
                    <w:div w:id="972178361">
                      <w:marLeft w:val="0"/>
                      <w:marRight w:val="0"/>
                      <w:marTop w:val="0"/>
                      <w:marBottom w:val="0"/>
                      <w:divBdr>
                        <w:top w:val="none" w:sz="0" w:space="0" w:color="auto"/>
                        <w:left w:val="none" w:sz="0" w:space="0" w:color="auto"/>
                        <w:bottom w:val="none" w:sz="0" w:space="0" w:color="auto"/>
                        <w:right w:val="none" w:sz="0" w:space="0" w:color="auto"/>
                      </w:divBdr>
                    </w:div>
                  </w:divsChild>
                </w:div>
                <w:div w:id="500891809">
                  <w:marLeft w:val="0"/>
                  <w:marRight w:val="0"/>
                  <w:marTop w:val="0"/>
                  <w:marBottom w:val="0"/>
                  <w:divBdr>
                    <w:top w:val="none" w:sz="0" w:space="0" w:color="auto"/>
                    <w:left w:val="none" w:sz="0" w:space="0" w:color="auto"/>
                    <w:bottom w:val="none" w:sz="0" w:space="0" w:color="auto"/>
                    <w:right w:val="none" w:sz="0" w:space="0" w:color="auto"/>
                  </w:divBdr>
                  <w:divsChild>
                    <w:div w:id="1332759685">
                      <w:marLeft w:val="0"/>
                      <w:marRight w:val="0"/>
                      <w:marTop w:val="0"/>
                      <w:marBottom w:val="0"/>
                      <w:divBdr>
                        <w:top w:val="none" w:sz="0" w:space="0" w:color="auto"/>
                        <w:left w:val="none" w:sz="0" w:space="0" w:color="auto"/>
                        <w:bottom w:val="none" w:sz="0" w:space="0" w:color="auto"/>
                        <w:right w:val="none" w:sz="0" w:space="0" w:color="auto"/>
                      </w:divBdr>
                    </w:div>
                  </w:divsChild>
                </w:div>
                <w:div w:id="600768994">
                  <w:marLeft w:val="0"/>
                  <w:marRight w:val="0"/>
                  <w:marTop w:val="0"/>
                  <w:marBottom w:val="0"/>
                  <w:divBdr>
                    <w:top w:val="none" w:sz="0" w:space="0" w:color="auto"/>
                    <w:left w:val="none" w:sz="0" w:space="0" w:color="auto"/>
                    <w:bottom w:val="none" w:sz="0" w:space="0" w:color="auto"/>
                    <w:right w:val="none" w:sz="0" w:space="0" w:color="auto"/>
                  </w:divBdr>
                  <w:divsChild>
                    <w:div w:id="114837883">
                      <w:marLeft w:val="0"/>
                      <w:marRight w:val="0"/>
                      <w:marTop w:val="0"/>
                      <w:marBottom w:val="0"/>
                      <w:divBdr>
                        <w:top w:val="none" w:sz="0" w:space="0" w:color="auto"/>
                        <w:left w:val="none" w:sz="0" w:space="0" w:color="auto"/>
                        <w:bottom w:val="none" w:sz="0" w:space="0" w:color="auto"/>
                        <w:right w:val="none" w:sz="0" w:space="0" w:color="auto"/>
                      </w:divBdr>
                    </w:div>
                  </w:divsChild>
                </w:div>
                <w:div w:id="618877539">
                  <w:marLeft w:val="0"/>
                  <w:marRight w:val="0"/>
                  <w:marTop w:val="0"/>
                  <w:marBottom w:val="0"/>
                  <w:divBdr>
                    <w:top w:val="none" w:sz="0" w:space="0" w:color="auto"/>
                    <w:left w:val="none" w:sz="0" w:space="0" w:color="auto"/>
                    <w:bottom w:val="none" w:sz="0" w:space="0" w:color="auto"/>
                    <w:right w:val="none" w:sz="0" w:space="0" w:color="auto"/>
                  </w:divBdr>
                  <w:divsChild>
                    <w:div w:id="317539360">
                      <w:marLeft w:val="0"/>
                      <w:marRight w:val="0"/>
                      <w:marTop w:val="0"/>
                      <w:marBottom w:val="0"/>
                      <w:divBdr>
                        <w:top w:val="none" w:sz="0" w:space="0" w:color="auto"/>
                        <w:left w:val="none" w:sz="0" w:space="0" w:color="auto"/>
                        <w:bottom w:val="none" w:sz="0" w:space="0" w:color="auto"/>
                        <w:right w:val="none" w:sz="0" w:space="0" w:color="auto"/>
                      </w:divBdr>
                    </w:div>
                  </w:divsChild>
                </w:div>
                <w:div w:id="620453191">
                  <w:marLeft w:val="0"/>
                  <w:marRight w:val="0"/>
                  <w:marTop w:val="0"/>
                  <w:marBottom w:val="0"/>
                  <w:divBdr>
                    <w:top w:val="none" w:sz="0" w:space="0" w:color="auto"/>
                    <w:left w:val="none" w:sz="0" w:space="0" w:color="auto"/>
                    <w:bottom w:val="none" w:sz="0" w:space="0" w:color="auto"/>
                    <w:right w:val="none" w:sz="0" w:space="0" w:color="auto"/>
                  </w:divBdr>
                  <w:divsChild>
                    <w:div w:id="1377388990">
                      <w:marLeft w:val="0"/>
                      <w:marRight w:val="0"/>
                      <w:marTop w:val="0"/>
                      <w:marBottom w:val="0"/>
                      <w:divBdr>
                        <w:top w:val="none" w:sz="0" w:space="0" w:color="auto"/>
                        <w:left w:val="none" w:sz="0" w:space="0" w:color="auto"/>
                        <w:bottom w:val="none" w:sz="0" w:space="0" w:color="auto"/>
                        <w:right w:val="none" w:sz="0" w:space="0" w:color="auto"/>
                      </w:divBdr>
                    </w:div>
                  </w:divsChild>
                </w:div>
                <w:div w:id="692341302">
                  <w:marLeft w:val="0"/>
                  <w:marRight w:val="0"/>
                  <w:marTop w:val="0"/>
                  <w:marBottom w:val="0"/>
                  <w:divBdr>
                    <w:top w:val="none" w:sz="0" w:space="0" w:color="auto"/>
                    <w:left w:val="none" w:sz="0" w:space="0" w:color="auto"/>
                    <w:bottom w:val="none" w:sz="0" w:space="0" w:color="auto"/>
                    <w:right w:val="none" w:sz="0" w:space="0" w:color="auto"/>
                  </w:divBdr>
                  <w:divsChild>
                    <w:div w:id="1650667518">
                      <w:marLeft w:val="0"/>
                      <w:marRight w:val="0"/>
                      <w:marTop w:val="0"/>
                      <w:marBottom w:val="0"/>
                      <w:divBdr>
                        <w:top w:val="none" w:sz="0" w:space="0" w:color="auto"/>
                        <w:left w:val="none" w:sz="0" w:space="0" w:color="auto"/>
                        <w:bottom w:val="none" w:sz="0" w:space="0" w:color="auto"/>
                        <w:right w:val="none" w:sz="0" w:space="0" w:color="auto"/>
                      </w:divBdr>
                    </w:div>
                  </w:divsChild>
                </w:div>
                <w:div w:id="712315746">
                  <w:marLeft w:val="0"/>
                  <w:marRight w:val="0"/>
                  <w:marTop w:val="0"/>
                  <w:marBottom w:val="0"/>
                  <w:divBdr>
                    <w:top w:val="none" w:sz="0" w:space="0" w:color="auto"/>
                    <w:left w:val="none" w:sz="0" w:space="0" w:color="auto"/>
                    <w:bottom w:val="none" w:sz="0" w:space="0" w:color="auto"/>
                    <w:right w:val="none" w:sz="0" w:space="0" w:color="auto"/>
                  </w:divBdr>
                  <w:divsChild>
                    <w:div w:id="659578427">
                      <w:marLeft w:val="0"/>
                      <w:marRight w:val="0"/>
                      <w:marTop w:val="0"/>
                      <w:marBottom w:val="0"/>
                      <w:divBdr>
                        <w:top w:val="none" w:sz="0" w:space="0" w:color="auto"/>
                        <w:left w:val="none" w:sz="0" w:space="0" w:color="auto"/>
                        <w:bottom w:val="none" w:sz="0" w:space="0" w:color="auto"/>
                        <w:right w:val="none" w:sz="0" w:space="0" w:color="auto"/>
                      </w:divBdr>
                    </w:div>
                  </w:divsChild>
                </w:div>
                <w:div w:id="757754128">
                  <w:marLeft w:val="0"/>
                  <w:marRight w:val="0"/>
                  <w:marTop w:val="0"/>
                  <w:marBottom w:val="0"/>
                  <w:divBdr>
                    <w:top w:val="none" w:sz="0" w:space="0" w:color="auto"/>
                    <w:left w:val="none" w:sz="0" w:space="0" w:color="auto"/>
                    <w:bottom w:val="none" w:sz="0" w:space="0" w:color="auto"/>
                    <w:right w:val="none" w:sz="0" w:space="0" w:color="auto"/>
                  </w:divBdr>
                  <w:divsChild>
                    <w:div w:id="1632713023">
                      <w:marLeft w:val="0"/>
                      <w:marRight w:val="0"/>
                      <w:marTop w:val="0"/>
                      <w:marBottom w:val="0"/>
                      <w:divBdr>
                        <w:top w:val="none" w:sz="0" w:space="0" w:color="auto"/>
                        <w:left w:val="none" w:sz="0" w:space="0" w:color="auto"/>
                        <w:bottom w:val="none" w:sz="0" w:space="0" w:color="auto"/>
                        <w:right w:val="none" w:sz="0" w:space="0" w:color="auto"/>
                      </w:divBdr>
                    </w:div>
                  </w:divsChild>
                </w:div>
                <w:div w:id="760877911">
                  <w:marLeft w:val="0"/>
                  <w:marRight w:val="0"/>
                  <w:marTop w:val="0"/>
                  <w:marBottom w:val="0"/>
                  <w:divBdr>
                    <w:top w:val="none" w:sz="0" w:space="0" w:color="auto"/>
                    <w:left w:val="none" w:sz="0" w:space="0" w:color="auto"/>
                    <w:bottom w:val="none" w:sz="0" w:space="0" w:color="auto"/>
                    <w:right w:val="none" w:sz="0" w:space="0" w:color="auto"/>
                  </w:divBdr>
                  <w:divsChild>
                    <w:div w:id="1852067890">
                      <w:marLeft w:val="0"/>
                      <w:marRight w:val="0"/>
                      <w:marTop w:val="0"/>
                      <w:marBottom w:val="0"/>
                      <w:divBdr>
                        <w:top w:val="none" w:sz="0" w:space="0" w:color="auto"/>
                        <w:left w:val="none" w:sz="0" w:space="0" w:color="auto"/>
                        <w:bottom w:val="none" w:sz="0" w:space="0" w:color="auto"/>
                        <w:right w:val="none" w:sz="0" w:space="0" w:color="auto"/>
                      </w:divBdr>
                    </w:div>
                  </w:divsChild>
                </w:div>
                <w:div w:id="805589878">
                  <w:marLeft w:val="0"/>
                  <w:marRight w:val="0"/>
                  <w:marTop w:val="0"/>
                  <w:marBottom w:val="0"/>
                  <w:divBdr>
                    <w:top w:val="none" w:sz="0" w:space="0" w:color="auto"/>
                    <w:left w:val="none" w:sz="0" w:space="0" w:color="auto"/>
                    <w:bottom w:val="none" w:sz="0" w:space="0" w:color="auto"/>
                    <w:right w:val="none" w:sz="0" w:space="0" w:color="auto"/>
                  </w:divBdr>
                  <w:divsChild>
                    <w:div w:id="164057148">
                      <w:marLeft w:val="0"/>
                      <w:marRight w:val="0"/>
                      <w:marTop w:val="0"/>
                      <w:marBottom w:val="0"/>
                      <w:divBdr>
                        <w:top w:val="none" w:sz="0" w:space="0" w:color="auto"/>
                        <w:left w:val="none" w:sz="0" w:space="0" w:color="auto"/>
                        <w:bottom w:val="none" w:sz="0" w:space="0" w:color="auto"/>
                        <w:right w:val="none" w:sz="0" w:space="0" w:color="auto"/>
                      </w:divBdr>
                    </w:div>
                  </w:divsChild>
                </w:div>
                <w:div w:id="821772801">
                  <w:marLeft w:val="0"/>
                  <w:marRight w:val="0"/>
                  <w:marTop w:val="0"/>
                  <w:marBottom w:val="0"/>
                  <w:divBdr>
                    <w:top w:val="none" w:sz="0" w:space="0" w:color="auto"/>
                    <w:left w:val="none" w:sz="0" w:space="0" w:color="auto"/>
                    <w:bottom w:val="none" w:sz="0" w:space="0" w:color="auto"/>
                    <w:right w:val="none" w:sz="0" w:space="0" w:color="auto"/>
                  </w:divBdr>
                  <w:divsChild>
                    <w:div w:id="387531361">
                      <w:marLeft w:val="0"/>
                      <w:marRight w:val="0"/>
                      <w:marTop w:val="0"/>
                      <w:marBottom w:val="0"/>
                      <w:divBdr>
                        <w:top w:val="none" w:sz="0" w:space="0" w:color="auto"/>
                        <w:left w:val="none" w:sz="0" w:space="0" w:color="auto"/>
                        <w:bottom w:val="none" w:sz="0" w:space="0" w:color="auto"/>
                        <w:right w:val="none" w:sz="0" w:space="0" w:color="auto"/>
                      </w:divBdr>
                    </w:div>
                  </w:divsChild>
                </w:div>
                <w:div w:id="898588211">
                  <w:marLeft w:val="0"/>
                  <w:marRight w:val="0"/>
                  <w:marTop w:val="0"/>
                  <w:marBottom w:val="0"/>
                  <w:divBdr>
                    <w:top w:val="none" w:sz="0" w:space="0" w:color="auto"/>
                    <w:left w:val="none" w:sz="0" w:space="0" w:color="auto"/>
                    <w:bottom w:val="none" w:sz="0" w:space="0" w:color="auto"/>
                    <w:right w:val="none" w:sz="0" w:space="0" w:color="auto"/>
                  </w:divBdr>
                  <w:divsChild>
                    <w:div w:id="1420444635">
                      <w:marLeft w:val="0"/>
                      <w:marRight w:val="0"/>
                      <w:marTop w:val="0"/>
                      <w:marBottom w:val="0"/>
                      <w:divBdr>
                        <w:top w:val="none" w:sz="0" w:space="0" w:color="auto"/>
                        <w:left w:val="none" w:sz="0" w:space="0" w:color="auto"/>
                        <w:bottom w:val="none" w:sz="0" w:space="0" w:color="auto"/>
                        <w:right w:val="none" w:sz="0" w:space="0" w:color="auto"/>
                      </w:divBdr>
                    </w:div>
                  </w:divsChild>
                </w:div>
                <w:div w:id="901136391">
                  <w:marLeft w:val="0"/>
                  <w:marRight w:val="0"/>
                  <w:marTop w:val="0"/>
                  <w:marBottom w:val="0"/>
                  <w:divBdr>
                    <w:top w:val="none" w:sz="0" w:space="0" w:color="auto"/>
                    <w:left w:val="none" w:sz="0" w:space="0" w:color="auto"/>
                    <w:bottom w:val="none" w:sz="0" w:space="0" w:color="auto"/>
                    <w:right w:val="none" w:sz="0" w:space="0" w:color="auto"/>
                  </w:divBdr>
                  <w:divsChild>
                    <w:div w:id="1711881548">
                      <w:marLeft w:val="0"/>
                      <w:marRight w:val="0"/>
                      <w:marTop w:val="0"/>
                      <w:marBottom w:val="0"/>
                      <w:divBdr>
                        <w:top w:val="none" w:sz="0" w:space="0" w:color="auto"/>
                        <w:left w:val="none" w:sz="0" w:space="0" w:color="auto"/>
                        <w:bottom w:val="none" w:sz="0" w:space="0" w:color="auto"/>
                        <w:right w:val="none" w:sz="0" w:space="0" w:color="auto"/>
                      </w:divBdr>
                    </w:div>
                  </w:divsChild>
                </w:div>
                <w:div w:id="925844705">
                  <w:marLeft w:val="0"/>
                  <w:marRight w:val="0"/>
                  <w:marTop w:val="0"/>
                  <w:marBottom w:val="0"/>
                  <w:divBdr>
                    <w:top w:val="none" w:sz="0" w:space="0" w:color="auto"/>
                    <w:left w:val="none" w:sz="0" w:space="0" w:color="auto"/>
                    <w:bottom w:val="none" w:sz="0" w:space="0" w:color="auto"/>
                    <w:right w:val="none" w:sz="0" w:space="0" w:color="auto"/>
                  </w:divBdr>
                  <w:divsChild>
                    <w:div w:id="1406679716">
                      <w:marLeft w:val="0"/>
                      <w:marRight w:val="0"/>
                      <w:marTop w:val="0"/>
                      <w:marBottom w:val="0"/>
                      <w:divBdr>
                        <w:top w:val="none" w:sz="0" w:space="0" w:color="auto"/>
                        <w:left w:val="none" w:sz="0" w:space="0" w:color="auto"/>
                        <w:bottom w:val="none" w:sz="0" w:space="0" w:color="auto"/>
                        <w:right w:val="none" w:sz="0" w:space="0" w:color="auto"/>
                      </w:divBdr>
                    </w:div>
                  </w:divsChild>
                </w:div>
                <w:div w:id="938491135">
                  <w:marLeft w:val="0"/>
                  <w:marRight w:val="0"/>
                  <w:marTop w:val="0"/>
                  <w:marBottom w:val="0"/>
                  <w:divBdr>
                    <w:top w:val="none" w:sz="0" w:space="0" w:color="auto"/>
                    <w:left w:val="none" w:sz="0" w:space="0" w:color="auto"/>
                    <w:bottom w:val="none" w:sz="0" w:space="0" w:color="auto"/>
                    <w:right w:val="none" w:sz="0" w:space="0" w:color="auto"/>
                  </w:divBdr>
                  <w:divsChild>
                    <w:div w:id="932931756">
                      <w:marLeft w:val="0"/>
                      <w:marRight w:val="0"/>
                      <w:marTop w:val="0"/>
                      <w:marBottom w:val="0"/>
                      <w:divBdr>
                        <w:top w:val="none" w:sz="0" w:space="0" w:color="auto"/>
                        <w:left w:val="none" w:sz="0" w:space="0" w:color="auto"/>
                        <w:bottom w:val="none" w:sz="0" w:space="0" w:color="auto"/>
                        <w:right w:val="none" w:sz="0" w:space="0" w:color="auto"/>
                      </w:divBdr>
                    </w:div>
                  </w:divsChild>
                </w:div>
                <w:div w:id="983856428">
                  <w:marLeft w:val="0"/>
                  <w:marRight w:val="0"/>
                  <w:marTop w:val="0"/>
                  <w:marBottom w:val="0"/>
                  <w:divBdr>
                    <w:top w:val="none" w:sz="0" w:space="0" w:color="auto"/>
                    <w:left w:val="none" w:sz="0" w:space="0" w:color="auto"/>
                    <w:bottom w:val="none" w:sz="0" w:space="0" w:color="auto"/>
                    <w:right w:val="none" w:sz="0" w:space="0" w:color="auto"/>
                  </w:divBdr>
                  <w:divsChild>
                    <w:div w:id="2015760687">
                      <w:marLeft w:val="0"/>
                      <w:marRight w:val="0"/>
                      <w:marTop w:val="0"/>
                      <w:marBottom w:val="0"/>
                      <w:divBdr>
                        <w:top w:val="none" w:sz="0" w:space="0" w:color="auto"/>
                        <w:left w:val="none" w:sz="0" w:space="0" w:color="auto"/>
                        <w:bottom w:val="none" w:sz="0" w:space="0" w:color="auto"/>
                        <w:right w:val="none" w:sz="0" w:space="0" w:color="auto"/>
                      </w:divBdr>
                    </w:div>
                  </w:divsChild>
                </w:div>
                <w:div w:id="1039665523">
                  <w:marLeft w:val="0"/>
                  <w:marRight w:val="0"/>
                  <w:marTop w:val="0"/>
                  <w:marBottom w:val="0"/>
                  <w:divBdr>
                    <w:top w:val="none" w:sz="0" w:space="0" w:color="auto"/>
                    <w:left w:val="none" w:sz="0" w:space="0" w:color="auto"/>
                    <w:bottom w:val="none" w:sz="0" w:space="0" w:color="auto"/>
                    <w:right w:val="none" w:sz="0" w:space="0" w:color="auto"/>
                  </w:divBdr>
                  <w:divsChild>
                    <w:div w:id="1873610247">
                      <w:marLeft w:val="0"/>
                      <w:marRight w:val="0"/>
                      <w:marTop w:val="0"/>
                      <w:marBottom w:val="0"/>
                      <w:divBdr>
                        <w:top w:val="none" w:sz="0" w:space="0" w:color="auto"/>
                        <w:left w:val="none" w:sz="0" w:space="0" w:color="auto"/>
                        <w:bottom w:val="none" w:sz="0" w:space="0" w:color="auto"/>
                        <w:right w:val="none" w:sz="0" w:space="0" w:color="auto"/>
                      </w:divBdr>
                    </w:div>
                  </w:divsChild>
                </w:div>
                <w:div w:id="1064335200">
                  <w:marLeft w:val="0"/>
                  <w:marRight w:val="0"/>
                  <w:marTop w:val="0"/>
                  <w:marBottom w:val="0"/>
                  <w:divBdr>
                    <w:top w:val="none" w:sz="0" w:space="0" w:color="auto"/>
                    <w:left w:val="none" w:sz="0" w:space="0" w:color="auto"/>
                    <w:bottom w:val="none" w:sz="0" w:space="0" w:color="auto"/>
                    <w:right w:val="none" w:sz="0" w:space="0" w:color="auto"/>
                  </w:divBdr>
                  <w:divsChild>
                    <w:div w:id="1962609616">
                      <w:marLeft w:val="0"/>
                      <w:marRight w:val="0"/>
                      <w:marTop w:val="0"/>
                      <w:marBottom w:val="0"/>
                      <w:divBdr>
                        <w:top w:val="none" w:sz="0" w:space="0" w:color="auto"/>
                        <w:left w:val="none" w:sz="0" w:space="0" w:color="auto"/>
                        <w:bottom w:val="none" w:sz="0" w:space="0" w:color="auto"/>
                        <w:right w:val="none" w:sz="0" w:space="0" w:color="auto"/>
                      </w:divBdr>
                    </w:div>
                  </w:divsChild>
                </w:div>
                <w:div w:id="1083407332">
                  <w:marLeft w:val="0"/>
                  <w:marRight w:val="0"/>
                  <w:marTop w:val="0"/>
                  <w:marBottom w:val="0"/>
                  <w:divBdr>
                    <w:top w:val="none" w:sz="0" w:space="0" w:color="auto"/>
                    <w:left w:val="none" w:sz="0" w:space="0" w:color="auto"/>
                    <w:bottom w:val="none" w:sz="0" w:space="0" w:color="auto"/>
                    <w:right w:val="none" w:sz="0" w:space="0" w:color="auto"/>
                  </w:divBdr>
                  <w:divsChild>
                    <w:div w:id="2030135518">
                      <w:marLeft w:val="0"/>
                      <w:marRight w:val="0"/>
                      <w:marTop w:val="0"/>
                      <w:marBottom w:val="0"/>
                      <w:divBdr>
                        <w:top w:val="none" w:sz="0" w:space="0" w:color="auto"/>
                        <w:left w:val="none" w:sz="0" w:space="0" w:color="auto"/>
                        <w:bottom w:val="none" w:sz="0" w:space="0" w:color="auto"/>
                        <w:right w:val="none" w:sz="0" w:space="0" w:color="auto"/>
                      </w:divBdr>
                    </w:div>
                  </w:divsChild>
                </w:div>
                <w:div w:id="1214082529">
                  <w:marLeft w:val="0"/>
                  <w:marRight w:val="0"/>
                  <w:marTop w:val="0"/>
                  <w:marBottom w:val="0"/>
                  <w:divBdr>
                    <w:top w:val="none" w:sz="0" w:space="0" w:color="auto"/>
                    <w:left w:val="none" w:sz="0" w:space="0" w:color="auto"/>
                    <w:bottom w:val="none" w:sz="0" w:space="0" w:color="auto"/>
                    <w:right w:val="none" w:sz="0" w:space="0" w:color="auto"/>
                  </w:divBdr>
                  <w:divsChild>
                    <w:div w:id="1218929783">
                      <w:marLeft w:val="0"/>
                      <w:marRight w:val="0"/>
                      <w:marTop w:val="0"/>
                      <w:marBottom w:val="0"/>
                      <w:divBdr>
                        <w:top w:val="none" w:sz="0" w:space="0" w:color="auto"/>
                        <w:left w:val="none" w:sz="0" w:space="0" w:color="auto"/>
                        <w:bottom w:val="none" w:sz="0" w:space="0" w:color="auto"/>
                        <w:right w:val="none" w:sz="0" w:space="0" w:color="auto"/>
                      </w:divBdr>
                    </w:div>
                  </w:divsChild>
                </w:div>
                <w:div w:id="1234318445">
                  <w:marLeft w:val="0"/>
                  <w:marRight w:val="0"/>
                  <w:marTop w:val="0"/>
                  <w:marBottom w:val="0"/>
                  <w:divBdr>
                    <w:top w:val="none" w:sz="0" w:space="0" w:color="auto"/>
                    <w:left w:val="none" w:sz="0" w:space="0" w:color="auto"/>
                    <w:bottom w:val="none" w:sz="0" w:space="0" w:color="auto"/>
                    <w:right w:val="none" w:sz="0" w:space="0" w:color="auto"/>
                  </w:divBdr>
                  <w:divsChild>
                    <w:div w:id="2006275397">
                      <w:marLeft w:val="0"/>
                      <w:marRight w:val="0"/>
                      <w:marTop w:val="0"/>
                      <w:marBottom w:val="0"/>
                      <w:divBdr>
                        <w:top w:val="none" w:sz="0" w:space="0" w:color="auto"/>
                        <w:left w:val="none" w:sz="0" w:space="0" w:color="auto"/>
                        <w:bottom w:val="none" w:sz="0" w:space="0" w:color="auto"/>
                        <w:right w:val="none" w:sz="0" w:space="0" w:color="auto"/>
                      </w:divBdr>
                    </w:div>
                  </w:divsChild>
                </w:div>
                <w:div w:id="1234504562">
                  <w:marLeft w:val="0"/>
                  <w:marRight w:val="0"/>
                  <w:marTop w:val="0"/>
                  <w:marBottom w:val="0"/>
                  <w:divBdr>
                    <w:top w:val="none" w:sz="0" w:space="0" w:color="auto"/>
                    <w:left w:val="none" w:sz="0" w:space="0" w:color="auto"/>
                    <w:bottom w:val="none" w:sz="0" w:space="0" w:color="auto"/>
                    <w:right w:val="none" w:sz="0" w:space="0" w:color="auto"/>
                  </w:divBdr>
                  <w:divsChild>
                    <w:div w:id="872690783">
                      <w:marLeft w:val="0"/>
                      <w:marRight w:val="0"/>
                      <w:marTop w:val="0"/>
                      <w:marBottom w:val="0"/>
                      <w:divBdr>
                        <w:top w:val="none" w:sz="0" w:space="0" w:color="auto"/>
                        <w:left w:val="none" w:sz="0" w:space="0" w:color="auto"/>
                        <w:bottom w:val="none" w:sz="0" w:space="0" w:color="auto"/>
                        <w:right w:val="none" w:sz="0" w:space="0" w:color="auto"/>
                      </w:divBdr>
                    </w:div>
                  </w:divsChild>
                </w:div>
                <w:div w:id="1256552120">
                  <w:marLeft w:val="0"/>
                  <w:marRight w:val="0"/>
                  <w:marTop w:val="0"/>
                  <w:marBottom w:val="0"/>
                  <w:divBdr>
                    <w:top w:val="none" w:sz="0" w:space="0" w:color="auto"/>
                    <w:left w:val="none" w:sz="0" w:space="0" w:color="auto"/>
                    <w:bottom w:val="none" w:sz="0" w:space="0" w:color="auto"/>
                    <w:right w:val="none" w:sz="0" w:space="0" w:color="auto"/>
                  </w:divBdr>
                  <w:divsChild>
                    <w:div w:id="1414745759">
                      <w:marLeft w:val="0"/>
                      <w:marRight w:val="0"/>
                      <w:marTop w:val="0"/>
                      <w:marBottom w:val="0"/>
                      <w:divBdr>
                        <w:top w:val="none" w:sz="0" w:space="0" w:color="auto"/>
                        <w:left w:val="none" w:sz="0" w:space="0" w:color="auto"/>
                        <w:bottom w:val="none" w:sz="0" w:space="0" w:color="auto"/>
                        <w:right w:val="none" w:sz="0" w:space="0" w:color="auto"/>
                      </w:divBdr>
                    </w:div>
                  </w:divsChild>
                </w:div>
                <w:div w:id="1266579207">
                  <w:marLeft w:val="0"/>
                  <w:marRight w:val="0"/>
                  <w:marTop w:val="0"/>
                  <w:marBottom w:val="0"/>
                  <w:divBdr>
                    <w:top w:val="none" w:sz="0" w:space="0" w:color="auto"/>
                    <w:left w:val="none" w:sz="0" w:space="0" w:color="auto"/>
                    <w:bottom w:val="none" w:sz="0" w:space="0" w:color="auto"/>
                    <w:right w:val="none" w:sz="0" w:space="0" w:color="auto"/>
                  </w:divBdr>
                  <w:divsChild>
                    <w:div w:id="1953782032">
                      <w:marLeft w:val="0"/>
                      <w:marRight w:val="0"/>
                      <w:marTop w:val="0"/>
                      <w:marBottom w:val="0"/>
                      <w:divBdr>
                        <w:top w:val="none" w:sz="0" w:space="0" w:color="auto"/>
                        <w:left w:val="none" w:sz="0" w:space="0" w:color="auto"/>
                        <w:bottom w:val="none" w:sz="0" w:space="0" w:color="auto"/>
                        <w:right w:val="none" w:sz="0" w:space="0" w:color="auto"/>
                      </w:divBdr>
                    </w:div>
                  </w:divsChild>
                </w:div>
                <w:div w:id="1294481083">
                  <w:marLeft w:val="0"/>
                  <w:marRight w:val="0"/>
                  <w:marTop w:val="0"/>
                  <w:marBottom w:val="0"/>
                  <w:divBdr>
                    <w:top w:val="none" w:sz="0" w:space="0" w:color="auto"/>
                    <w:left w:val="none" w:sz="0" w:space="0" w:color="auto"/>
                    <w:bottom w:val="none" w:sz="0" w:space="0" w:color="auto"/>
                    <w:right w:val="none" w:sz="0" w:space="0" w:color="auto"/>
                  </w:divBdr>
                  <w:divsChild>
                    <w:div w:id="223374889">
                      <w:marLeft w:val="0"/>
                      <w:marRight w:val="0"/>
                      <w:marTop w:val="0"/>
                      <w:marBottom w:val="0"/>
                      <w:divBdr>
                        <w:top w:val="none" w:sz="0" w:space="0" w:color="auto"/>
                        <w:left w:val="none" w:sz="0" w:space="0" w:color="auto"/>
                        <w:bottom w:val="none" w:sz="0" w:space="0" w:color="auto"/>
                        <w:right w:val="none" w:sz="0" w:space="0" w:color="auto"/>
                      </w:divBdr>
                    </w:div>
                  </w:divsChild>
                </w:div>
                <w:div w:id="1325083619">
                  <w:marLeft w:val="0"/>
                  <w:marRight w:val="0"/>
                  <w:marTop w:val="0"/>
                  <w:marBottom w:val="0"/>
                  <w:divBdr>
                    <w:top w:val="none" w:sz="0" w:space="0" w:color="auto"/>
                    <w:left w:val="none" w:sz="0" w:space="0" w:color="auto"/>
                    <w:bottom w:val="none" w:sz="0" w:space="0" w:color="auto"/>
                    <w:right w:val="none" w:sz="0" w:space="0" w:color="auto"/>
                  </w:divBdr>
                  <w:divsChild>
                    <w:div w:id="1796021419">
                      <w:marLeft w:val="0"/>
                      <w:marRight w:val="0"/>
                      <w:marTop w:val="0"/>
                      <w:marBottom w:val="0"/>
                      <w:divBdr>
                        <w:top w:val="none" w:sz="0" w:space="0" w:color="auto"/>
                        <w:left w:val="none" w:sz="0" w:space="0" w:color="auto"/>
                        <w:bottom w:val="none" w:sz="0" w:space="0" w:color="auto"/>
                        <w:right w:val="none" w:sz="0" w:space="0" w:color="auto"/>
                      </w:divBdr>
                    </w:div>
                  </w:divsChild>
                </w:div>
                <w:div w:id="1328629235">
                  <w:marLeft w:val="0"/>
                  <w:marRight w:val="0"/>
                  <w:marTop w:val="0"/>
                  <w:marBottom w:val="0"/>
                  <w:divBdr>
                    <w:top w:val="none" w:sz="0" w:space="0" w:color="auto"/>
                    <w:left w:val="none" w:sz="0" w:space="0" w:color="auto"/>
                    <w:bottom w:val="none" w:sz="0" w:space="0" w:color="auto"/>
                    <w:right w:val="none" w:sz="0" w:space="0" w:color="auto"/>
                  </w:divBdr>
                  <w:divsChild>
                    <w:div w:id="1411196052">
                      <w:marLeft w:val="0"/>
                      <w:marRight w:val="0"/>
                      <w:marTop w:val="0"/>
                      <w:marBottom w:val="0"/>
                      <w:divBdr>
                        <w:top w:val="none" w:sz="0" w:space="0" w:color="auto"/>
                        <w:left w:val="none" w:sz="0" w:space="0" w:color="auto"/>
                        <w:bottom w:val="none" w:sz="0" w:space="0" w:color="auto"/>
                        <w:right w:val="none" w:sz="0" w:space="0" w:color="auto"/>
                      </w:divBdr>
                    </w:div>
                  </w:divsChild>
                </w:div>
                <w:div w:id="1331177631">
                  <w:marLeft w:val="0"/>
                  <w:marRight w:val="0"/>
                  <w:marTop w:val="0"/>
                  <w:marBottom w:val="0"/>
                  <w:divBdr>
                    <w:top w:val="none" w:sz="0" w:space="0" w:color="auto"/>
                    <w:left w:val="none" w:sz="0" w:space="0" w:color="auto"/>
                    <w:bottom w:val="none" w:sz="0" w:space="0" w:color="auto"/>
                    <w:right w:val="none" w:sz="0" w:space="0" w:color="auto"/>
                  </w:divBdr>
                  <w:divsChild>
                    <w:div w:id="59134424">
                      <w:marLeft w:val="0"/>
                      <w:marRight w:val="0"/>
                      <w:marTop w:val="0"/>
                      <w:marBottom w:val="0"/>
                      <w:divBdr>
                        <w:top w:val="none" w:sz="0" w:space="0" w:color="auto"/>
                        <w:left w:val="none" w:sz="0" w:space="0" w:color="auto"/>
                        <w:bottom w:val="none" w:sz="0" w:space="0" w:color="auto"/>
                        <w:right w:val="none" w:sz="0" w:space="0" w:color="auto"/>
                      </w:divBdr>
                    </w:div>
                    <w:div w:id="1519586260">
                      <w:marLeft w:val="0"/>
                      <w:marRight w:val="0"/>
                      <w:marTop w:val="0"/>
                      <w:marBottom w:val="0"/>
                      <w:divBdr>
                        <w:top w:val="none" w:sz="0" w:space="0" w:color="auto"/>
                        <w:left w:val="none" w:sz="0" w:space="0" w:color="auto"/>
                        <w:bottom w:val="none" w:sz="0" w:space="0" w:color="auto"/>
                        <w:right w:val="none" w:sz="0" w:space="0" w:color="auto"/>
                      </w:divBdr>
                    </w:div>
                  </w:divsChild>
                </w:div>
                <w:div w:id="1347057520">
                  <w:marLeft w:val="0"/>
                  <w:marRight w:val="0"/>
                  <w:marTop w:val="0"/>
                  <w:marBottom w:val="0"/>
                  <w:divBdr>
                    <w:top w:val="none" w:sz="0" w:space="0" w:color="auto"/>
                    <w:left w:val="none" w:sz="0" w:space="0" w:color="auto"/>
                    <w:bottom w:val="none" w:sz="0" w:space="0" w:color="auto"/>
                    <w:right w:val="none" w:sz="0" w:space="0" w:color="auto"/>
                  </w:divBdr>
                  <w:divsChild>
                    <w:div w:id="641934644">
                      <w:marLeft w:val="0"/>
                      <w:marRight w:val="0"/>
                      <w:marTop w:val="0"/>
                      <w:marBottom w:val="0"/>
                      <w:divBdr>
                        <w:top w:val="none" w:sz="0" w:space="0" w:color="auto"/>
                        <w:left w:val="none" w:sz="0" w:space="0" w:color="auto"/>
                        <w:bottom w:val="none" w:sz="0" w:space="0" w:color="auto"/>
                        <w:right w:val="none" w:sz="0" w:space="0" w:color="auto"/>
                      </w:divBdr>
                    </w:div>
                  </w:divsChild>
                </w:div>
                <w:div w:id="1503082729">
                  <w:marLeft w:val="0"/>
                  <w:marRight w:val="0"/>
                  <w:marTop w:val="0"/>
                  <w:marBottom w:val="0"/>
                  <w:divBdr>
                    <w:top w:val="none" w:sz="0" w:space="0" w:color="auto"/>
                    <w:left w:val="none" w:sz="0" w:space="0" w:color="auto"/>
                    <w:bottom w:val="none" w:sz="0" w:space="0" w:color="auto"/>
                    <w:right w:val="none" w:sz="0" w:space="0" w:color="auto"/>
                  </w:divBdr>
                  <w:divsChild>
                    <w:div w:id="582566896">
                      <w:marLeft w:val="0"/>
                      <w:marRight w:val="0"/>
                      <w:marTop w:val="0"/>
                      <w:marBottom w:val="0"/>
                      <w:divBdr>
                        <w:top w:val="none" w:sz="0" w:space="0" w:color="auto"/>
                        <w:left w:val="none" w:sz="0" w:space="0" w:color="auto"/>
                        <w:bottom w:val="none" w:sz="0" w:space="0" w:color="auto"/>
                        <w:right w:val="none" w:sz="0" w:space="0" w:color="auto"/>
                      </w:divBdr>
                    </w:div>
                  </w:divsChild>
                </w:div>
                <w:div w:id="1512599529">
                  <w:marLeft w:val="0"/>
                  <w:marRight w:val="0"/>
                  <w:marTop w:val="0"/>
                  <w:marBottom w:val="0"/>
                  <w:divBdr>
                    <w:top w:val="none" w:sz="0" w:space="0" w:color="auto"/>
                    <w:left w:val="none" w:sz="0" w:space="0" w:color="auto"/>
                    <w:bottom w:val="none" w:sz="0" w:space="0" w:color="auto"/>
                    <w:right w:val="none" w:sz="0" w:space="0" w:color="auto"/>
                  </w:divBdr>
                  <w:divsChild>
                    <w:div w:id="39912684">
                      <w:marLeft w:val="0"/>
                      <w:marRight w:val="0"/>
                      <w:marTop w:val="0"/>
                      <w:marBottom w:val="0"/>
                      <w:divBdr>
                        <w:top w:val="none" w:sz="0" w:space="0" w:color="auto"/>
                        <w:left w:val="none" w:sz="0" w:space="0" w:color="auto"/>
                        <w:bottom w:val="none" w:sz="0" w:space="0" w:color="auto"/>
                        <w:right w:val="none" w:sz="0" w:space="0" w:color="auto"/>
                      </w:divBdr>
                    </w:div>
                  </w:divsChild>
                </w:div>
                <w:div w:id="1519614472">
                  <w:marLeft w:val="0"/>
                  <w:marRight w:val="0"/>
                  <w:marTop w:val="0"/>
                  <w:marBottom w:val="0"/>
                  <w:divBdr>
                    <w:top w:val="none" w:sz="0" w:space="0" w:color="auto"/>
                    <w:left w:val="none" w:sz="0" w:space="0" w:color="auto"/>
                    <w:bottom w:val="none" w:sz="0" w:space="0" w:color="auto"/>
                    <w:right w:val="none" w:sz="0" w:space="0" w:color="auto"/>
                  </w:divBdr>
                  <w:divsChild>
                    <w:div w:id="1187216161">
                      <w:marLeft w:val="0"/>
                      <w:marRight w:val="0"/>
                      <w:marTop w:val="0"/>
                      <w:marBottom w:val="0"/>
                      <w:divBdr>
                        <w:top w:val="none" w:sz="0" w:space="0" w:color="auto"/>
                        <w:left w:val="none" w:sz="0" w:space="0" w:color="auto"/>
                        <w:bottom w:val="none" w:sz="0" w:space="0" w:color="auto"/>
                        <w:right w:val="none" w:sz="0" w:space="0" w:color="auto"/>
                      </w:divBdr>
                    </w:div>
                  </w:divsChild>
                </w:div>
                <w:div w:id="1571500742">
                  <w:marLeft w:val="0"/>
                  <w:marRight w:val="0"/>
                  <w:marTop w:val="0"/>
                  <w:marBottom w:val="0"/>
                  <w:divBdr>
                    <w:top w:val="none" w:sz="0" w:space="0" w:color="auto"/>
                    <w:left w:val="none" w:sz="0" w:space="0" w:color="auto"/>
                    <w:bottom w:val="none" w:sz="0" w:space="0" w:color="auto"/>
                    <w:right w:val="none" w:sz="0" w:space="0" w:color="auto"/>
                  </w:divBdr>
                  <w:divsChild>
                    <w:div w:id="487982620">
                      <w:marLeft w:val="0"/>
                      <w:marRight w:val="0"/>
                      <w:marTop w:val="0"/>
                      <w:marBottom w:val="0"/>
                      <w:divBdr>
                        <w:top w:val="none" w:sz="0" w:space="0" w:color="auto"/>
                        <w:left w:val="none" w:sz="0" w:space="0" w:color="auto"/>
                        <w:bottom w:val="none" w:sz="0" w:space="0" w:color="auto"/>
                        <w:right w:val="none" w:sz="0" w:space="0" w:color="auto"/>
                      </w:divBdr>
                    </w:div>
                  </w:divsChild>
                </w:div>
                <w:div w:id="1574201240">
                  <w:marLeft w:val="0"/>
                  <w:marRight w:val="0"/>
                  <w:marTop w:val="0"/>
                  <w:marBottom w:val="0"/>
                  <w:divBdr>
                    <w:top w:val="none" w:sz="0" w:space="0" w:color="auto"/>
                    <w:left w:val="none" w:sz="0" w:space="0" w:color="auto"/>
                    <w:bottom w:val="none" w:sz="0" w:space="0" w:color="auto"/>
                    <w:right w:val="none" w:sz="0" w:space="0" w:color="auto"/>
                  </w:divBdr>
                  <w:divsChild>
                    <w:div w:id="528032649">
                      <w:marLeft w:val="0"/>
                      <w:marRight w:val="0"/>
                      <w:marTop w:val="0"/>
                      <w:marBottom w:val="0"/>
                      <w:divBdr>
                        <w:top w:val="none" w:sz="0" w:space="0" w:color="auto"/>
                        <w:left w:val="none" w:sz="0" w:space="0" w:color="auto"/>
                        <w:bottom w:val="none" w:sz="0" w:space="0" w:color="auto"/>
                        <w:right w:val="none" w:sz="0" w:space="0" w:color="auto"/>
                      </w:divBdr>
                    </w:div>
                  </w:divsChild>
                </w:div>
                <w:div w:id="1597982390">
                  <w:marLeft w:val="0"/>
                  <w:marRight w:val="0"/>
                  <w:marTop w:val="0"/>
                  <w:marBottom w:val="0"/>
                  <w:divBdr>
                    <w:top w:val="none" w:sz="0" w:space="0" w:color="auto"/>
                    <w:left w:val="none" w:sz="0" w:space="0" w:color="auto"/>
                    <w:bottom w:val="none" w:sz="0" w:space="0" w:color="auto"/>
                    <w:right w:val="none" w:sz="0" w:space="0" w:color="auto"/>
                  </w:divBdr>
                  <w:divsChild>
                    <w:div w:id="1346663645">
                      <w:marLeft w:val="0"/>
                      <w:marRight w:val="0"/>
                      <w:marTop w:val="0"/>
                      <w:marBottom w:val="0"/>
                      <w:divBdr>
                        <w:top w:val="none" w:sz="0" w:space="0" w:color="auto"/>
                        <w:left w:val="none" w:sz="0" w:space="0" w:color="auto"/>
                        <w:bottom w:val="none" w:sz="0" w:space="0" w:color="auto"/>
                        <w:right w:val="none" w:sz="0" w:space="0" w:color="auto"/>
                      </w:divBdr>
                    </w:div>
                  </w:divsChild>
                </w:div>
                <w:div w:id="1606884036">
                  <w:marLeft w:val="0"/>
                  <w:marRight w:val="0"/>
                  <w:marTop w:val="0"/>
                  <w:marBottom w:val="0"/>
                  <w:divBdr>
                    <w:top w:val="none" w:sz="0" w:space="0" w:color="auto"/>
                    <w:left w:val="none" w:sz="0" w:space="0" w:color="auto"/>
                    <w:bottom w:val="none" w:sz="0" w:space="0" w:color="auto"/>
                    <w:right w:val="none" w:sz="0" w:space="0" w:color="auto"/>
                  </w:divBdr>
                  <w:divsChild>
                    <w:div w:id="993606556">
                      <w:marLeft w:val="0"/>
                      <w:marRight w:val="0"/>
                      <w:marTop w:val="0"/>
                      <w:marBottom w:val="0"/>
                      <w:divBdr>
                        <w:top w:val="none" w:sz="0" w:space="0" w:color="auto"/>
                        <w:left w:val="none" w:sz="0" w:space="0" w:color="auto"/>
                        <w:bottom w:val="none" w:sz="0" w:space="0" w:color="auto"/>
                        <w:right w:val="none" w:sz="0" w:space="0" w:color="auto"/>
                      </w:divBdr>
                    </w:div>
                  </w:divsChild>
                </w:div>
                <w:div w:id="1642156841">
                  <w:marLeft w:val="0"/>
                  <w:marRight w:val="0"/>
                  <w:marTop w:val="0"/>
                  <w:marBottom w:val="0"/>
                  <w:divBdr>
                    <w:top w:val="none" w:sz="0" w:space="0" w:color="auto"/>
                    <w:left w:val="none" w:sz="0" w:space="0" w:color="auto"/>
                    <w:bottom w:val="none" w:sz="0" w:space="0" w:color="auto"/>
                    <w:right w:val="none" w:sz="0" w:space="0" w:color="auto"/>
                  </w:divBdr>
                  <w:divsChild>
                    <w:div w:id="546650245">
                      <w:marLeft w:val="0"/>
                      <w:marRight w:val="0"/>
                      <w:marTop w:val="0"/>
                      <w:marBottom w:val="0"/>
                      <w:divBdr>
                        <w:top w:val="none" w:sz="0" w:space="0" w:color="auto"/>
                        <w:left w:val="none" w:sz="0" w:space="0" w:color="auto"/>
                        <w:bottom w:val="none" w:sz="0" w:space="0" w:color="auto"/>
                        <w:right w:val="none" w:sz="0" w:space="0" w:color="auto"/>
                      </w:divBdr>
                    </w:div>
                  </w:divsChild>
                </w:div>
                <w:div w:id="1688287508">
                  <w:marLeft w:val="0"/>
                  <w:marRight w:val="0"/>
                  <w:marTop w:val="0"/>
                  <w:marBottom w:val="0"/>
                  <w:divBdr>
                    <w:top w:val="none" w:sz="0" w:space="0" w:color="auto"/>
                    <w:left w:val="none" w:sz="0" w:space="0" w:color="auto"/>
                    <w:bottom w:val="none" w:sz="0" w:space="0" w:color="auto"/>
                    <w:right w:val="none" w:sz="0" w:space="0" w:color="auto"/>
                  </w:divBdr>
                  <w:divsChild>
                    <w:div w:id="1164513631">
                      <w:marLeft w:val="0"/>
                      <w:marRight w:val="0"/>
                      <w:marTop w:val="0"/>
                      <w:marBottom w:val="0"/>
                      <w:divBdr>
                        <w:top w:val="none" w:sz="0" w:space="0" w:color="auto"/>
                        <w:left w:val="none" w:sz="0" w:space="0" w:color="auto"/>
                        <w:bottom w:val="none" w:sz="0" w:space="0" w:color="auto"/>
                        <w:right w:val="none" w:sz="0" w:space="0" w:color="auto"/>
                      </w:divBdr>
                    </w:div>
                    <w:div w:id="1226573553">
                      <w:marLeft w:val="0"/>
                      <w:marRight w:val="0"/>
                      <w:marTop w:val="0"/>
                      <w:marBottom w:val="0"/>
                      <w:divBdr>
                        <w:top w:val="none" w:sz="0" w:space="0" w:color="auto"/>
                        <w:left w:val="none" w:sz="0" w:space="0" w:color="auto"/>
                        <w:bottom w:val="none" w:sz="0" w:space="0" w:color="auto"/>
                        <w:right w:val="none" w:sz="0" w:space="0" w:color="auto"/>
                      </w:divBdr>
                    </w:div>
                  </w:divsChild>
                </w:div>
                <w:div w:id="1700470928">
                  <w:marLeft w:val="0"/>
                  <w:marRight w:val="0"/>
                  <w:marTop w:val="0"/>
                  <w:marBottom w:val="0"/>
                  <w:divBdr>
                    <w:top w:val="none" w:sz="0" w:space="0" w:color="auto"/>
                    <w:left w:val="none" w:sz="0" w:space="0" w:color="auto"/>
                    <w:bottom w:val="none" w:sz="0" w:space="0" w:color="auto"/>
                    <w:right w:val="none" w:sz="0" w:space="0" w:color="auto"/>
                  </w:divBdr>
                  <w:divsChild>
                    <w:div w:id="497119456">
                      <w:marLeft w:val="0"/>
                      <w:marRight w:val="0"/>
                      <w:marTop w:val="0"/>
                      <w:marBottom w:val="0"/>
                      <w:divBdr>
                        <w:top w:val="none" w:sz="0" w:space="0" w:color="auto"/>
                        <w:left w:val="none" w:sz="0" w:space="0" w:color="auto"/>
                        <w:bottom w:val="none" w:sz="0" w:space="0" w:color="auto"/>
                        <w:right w:val="none" w:sz="0" w:space="0" w:color="auto"/>
                      </w:divBdr>
                    </w:div>
                  </w:divsChild>
                </w:div>
                <w:div w:id="1716390200">
                  <w:marLeft w:val="0"/>
                  <w:marRight w:val="0"/>
                  <w:marTop w:val="0"/>
                  <w:marBottom w:val="0"/>
                  <w:divBdr>
                    <w:top w:val="none" w:sz="0" w:space="0" w:color="auto"/>
                    <w:left w:val="none" w:sz="0" w:space="0" w:color="auto"/>
                    <w:bottom w:val="none" w:sz="0" w:space="0" w:color="auto"/>
                    <w:right w:val="none" w:sz="0" w:space="0" w:color="auto"/>
                  </w:divBdr>
                  <w:divsChild>
                    <w:div w:id="1125932188">
                      <w:marLeft w:val="0"/>
                      <w:marRight w:val="0"/>
                      <w:marTop w:val="0"/>
                      <w:marBottom w:val="0"/>
                      <w:divBdr>
                        <w:top w:val="none" w:sz="0" w:space="0" w:color="auto"/>
                        <w:left w:val="none" w:sz="0" w:space="0" w:color="auto"/>
                        <w:bottom w:val="none" w:sz="0" w:space="0" w:color="auto"/>
                        <w:right w:val="none" w:sz="0" w:space="0" w:color="auto"/>
                      </w:divBdr>
                    </w:div>
                  </w:divsChild>
                </w:div>
                <w:div w:id="1733847550">
                  <w:marLeft w:val="0"/>
                  <w:marRight w:val="0"/>
                  <w:marTop w:val="0"/>
                  <w:marBottom w:val="0"/>
                  <w:divBdr>
                    <w:top w:val="none" w:sz="0" w:space="0" w:color="auto"/>
                    <w:left w:val="none" w:sz="0" w:space="0" w:color="auto"/>
                    <w:bottom w:val="none" w:sz="0" w:space="0" w:color="auto"/>
                    <w:right w:val="none" w:sz="0" w:space="0" w:color="auto"/>
                  </w:divBdr>
                  <w:divsChild>
                    <w:div w:id="958757656">
                      <w:marLeft w:val="0"/>
                      <w:marRight w:val="0"/>
                      <w:marTop w:val="0"/>
                      <w:marBottom w:val="0"/>
                      <w:divBdr>
                        <w:top w:val="none" w:sz="0" w:space="0" w:color="auto"/>
                        <w:left w:val="none" w:sz="0" w:space="0" w:color="auto"/>
                        <w:bottom w:val="none" w:sz="0" w:space="0" w:color="auto"/>
                        <w:right w:val="none" w:sz="0" w:space="0" w:color="auto"/>
                      </w:divBdr>
                    </w:div>
                  </w:divsChild>
                </w:div>
                <w:div w:id="1860073231">
                  <w:marLeft w:val="0"/>
                  <w:marRight w:val="0"/>
                  <w:marTop w:val="0"/>
                  <w:marBottom w:val="0"/>
                  <w:divBdr>
                    <w:top w:val="none" w:sz="0" w:space="0" w:color="auto"/>
                    <w:left w:val="none" w:sz="0" w:space="0" w:color="auto"/>
                    <w:bottom w:val="none" w:sz="0" w:space="0" w:color="auto"/>
                    <w:right w:val="none" w:sz="0" w:space="0" w:color="auto"/>
                  </w:divBdr>
                  <w:divsChild>
                    <w:div w:id="1493175623">
                      <w:marLeft w:val="0"/>
                      <w:marRight w:val="0"/>
                      <w:marTop w:val="0"/>
                      <w:marBottom w:val="0"/>
                      <w:divBdr>
                        <w:top w:val="none" w:sz="0" w:space="0" w:color="auto"/>
                        <w:left w:val="none" w:sz="0" w:space="0" w:color="auto"/>
                        <w:bottom w:val="none" w:sz="0" w:space="0" w:color="auto"/>
                        <w:right w:val="none" w:sz="0" w:space="0" w:color="auto"/>
                      </w:divBdr>
                    </w:div>
                  </w:divsChild>
                </w:div>
                <w:div w:id="1878422580">
                  <w:marLeft w:val="0"/>
                  <w:marRight w:val="0"/>
                  <w:marTop w:val="0"/>
                  <w:marBottom w:val="0"/>
                  <w:divBdr>
                    <w:top w:val="none" w:sz="0" w:space="0" w:color="auto"/>
                    <w:left w:val="none" w:sz="0" w:space="0" w:color="auto"/>
                    <w:bottom w:val="none" w:sz="0" w:space="0" w:color="auto"/>
                    <w:right w:val="none" w:sz="0" w:space="0" w:color="auto"/>
                  </w:divBdr>
                  <w:divsChild>
                    <w:div w:id="1754544782">
                      <w:marLeft w:val="0"/>
                      <w:marRight w:val="0"/>
                      <w:marTop w:val="0"/>
                      <w:marBottom w:val="0"/>
                      <w:divBdr>
                        <w:top w:val="none" w:sz="0" w:space="0" w:color="auto"/>
                        <w:left w:val="none" w:sz="0" w:space="0" w:color="auto"/>
                        <w:bottom w:val="none" w:sz="0" w:space="0" w:color="auto"/>
                        <w:right w:val="none" w:sz="0" w:space="0" w:color="auto"/>
                      </w:divBdr>
                    </w:div>
                  </w:divsChild>
                </w:div>
                <w:div w:id="1951550467">
                  <w:marLeft w:val="0"/>
                  <w:marRight w:val="0"/>
                  <w:marTop w:val="0"/>
                  <w:marBottom w:val="0"/>
                  <w:divBdr>
                    <w:top w:val="none" w:sz="0" w:space="0" w:color="auto"/>
                    <w:left w:val="none" w:sz="0" w:space="0" w:color="auto"/>
                    <w:bottom w:val="none" w:sz="0" w:space="0" w:color="auto"/>
                    <w:right w:val="none" w:sz="0" w:space="0" w:color="auto"/>
                  </w:divBdr>
                  <w:divsChild>
                    <w:div w:id="1339772716">
                      <w:marLeft w:val="0"/>
                      <w:marRight w:val="0"/>
                      <w:marTop w:val="0"/>
                      <w:marBottom w:val="0"/>
                      <w:divBdr>
                        <w:top w:val="none" w:sz="0" w:space="0" w:color="auto"/>
                        <w:left w:val="none" w:sz="0" w:space="0" w:color="auto"/>
                        <w:bottom w:val="none" w:sz="0" w:space="0" w:color="auto"/>
                        <w:right w:val="none" w:sz="0" w:space="0" w:color="auto"/>
                      </w:divBdr>
                    </w:div>
                  </w:divsChild>
                </w:div>
                <w:div w:id="1955669102">
                  <w:marLeft w:val="0"/>
                  <w:marRight w:val="0"/>
                  <w:marTop w:val="0"/>
                  <w:marBottom w:val="0"/>
                  <w:divBdr>
                    <w:top w:val="none" w:sz="0" w:space="0" w:color="auto"/>
                    <w:left w:val="none" w:sz="0" w:space="0" w:color="auto"/>
                    <w:bottom w:val="none" w:sz="0" w:space="0" w:color="auto"/>
                    <w:right w:val="none" w:sz="0" w:space="0" w:color="auto"/>
                  </w:divBdr>
                  <w:divsChild>
                    <w:div w:id="115566909">
                      <w:marLeft w:val="0"/>
                      <w:marRight w:val="0"/>
                      <w:marTop w:val="0"/>
                      <w:marBottom w:val="0"/>
                      <w:divBdr>
                        <w:top w:val="none" w:sz="0" w:space="0" w:color="auto"/>
                        <w:left w:val="none" w:sz="0" w:space="0" w:color="auto"/>
                        <w:bottom w:val="none" w:sz="0" w:space="0" w:color="auto"/>
                        <w:right w:val="none" w:sz="0" w:space="0" w:color="auto"/>
                      </w:divBdr>
                    </w:div>
                  </w:divsChild>
                </w:div>
                <w:div w:id="2103211557">
                  <w:marLeft w:val="0"/>
                  <w:marRight w:val="0"/>
                  <w:marTop w:val="0"/>
                  <w:marBottom w:val="0"/>
                  <w:divBdr>
                    <w:top w:val="none" w:sz="0" w:space="0" w:color="auto"/>
                    <w:left w:val="none" w:sz="0" w:space="0" w:color="auto"/>
                    <w:bottom w:val="none" w:sz="0" w:space="0" w:color="auto"/>
                    <w:right w:val="none" w:sz="0" w:space="0" w:color="auto"/>
                  </w:divBdr>
                  <w:divsChild>
                    <w:div w:id="1135634105">
                      <w:marLeft w:val="0"/>
                      <w:marRight w:val="0"/>
                      <w:marTop w:val="0"/>
                      <w:marBottom w:val="0"/>
                      <w:divBdr>
                        <w:top w:val="none" w:sz="0" w:space="0" w:color="auto"/>
                        <w:left w:val="none" w:sz="0" w:space="0" w:color="auto"/>
                        <w:bottom w:val="none" w:sz="0" w:space="0" w:color="auto"/>
                        <w:right w:val="none" w:sz="0" w:space="0" w:color="auto"/>
                      </w:divBdr>
                    </w:div>
                  </w:divsChild>
                </w:div>
                <w:div w:id="2137483754">
                  <w:marLeft w:val="0"/>
                  <w:marRight w:val="0"/>
                  <w:marTop w:val="0"/>
                  <w:marBottom w:val="0"/>
                  <w:divBdr>
                    <w:top w:val="none" w:sz="0" w:space="0" w:color="auto"/>
                    <w:left w:val="none" w:sz="0" w:space="0" w:color="auto"/>
                    <w:bottom w:val="none" w:sz="0" w:space="0" w:color="auto"/>
                    <w:right w:val="none" w:sz="0" w:space="0" w:color="auto"/>
                  </w:divBdr>
                  <w:divsChild>
                    <w:div w:id="13534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250055">
          <w:marLeft w:val="0"/>
          <w:marRight w:val="0"/>
          <w:marTop w:val="0"/>
          <w:marBottom w:val="0"/>
          <w:divBdr>
            <w:top w:val="none" w:sz="0" w:space="0" w:color="auto"/>
            <w:left w:val="none" w:sz="0" w:space="0" w:color="auto"/>
            <w:bottom w:val="none" w:sz="0" w:space="0" w:color="auto"/>
            <w:right w:val="none" w:sz="0" w:space="0" w:color="auto"/>
          </w:divBdr>
          <w:divsChild>
            <w:div w:id="31030837">
              <w:marLeft w:val="0"/>
              <w:marRight w:val="0"/>
              <w:marTop w:val="0"/>
              <w:marBottom w:val="0"/>
              <w:divBdr>
                <w:top w:val="none" w:sz="0" w:space="0" w:color="auto"/>
                <w:left w:val="none" w:sz="0" w:space="0" w:color="auto"/>
                <w:bottom w:val="none" w:sz="0" w:space="0" w:color="auto"/>
                <w:right w:val="none" w:sz="0" w:space="0" w:color="auto"/>
              </w:divBdr>
            </w:div>
            <w:div w:id="17841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3827">
      <w:bodyDiv w:val="1"/>
      <w:marLeft w:val="0"/>
      <w:marRight w:val="0"/>
      <w:marTop w:val="0"/>
      <w:marBottom w:val="0"/>
      <w:divBdr>
        <w:top w:val="none" w:sz="0" w:space="0" w:color="auto"/>
        <w:left w:val="none" w:sz="0" w:space="0" w:color="auto"/>
        <w:bottom w:val="none" w:sz="0" w:space="0" w:color="auto"/>
        <w:right w:val="none" w:sz="0" w:space="0" w:color="auto"/>
      </w:divBdr>
    </w:div>
    <w:div w:id="862472445">
      <w:bodyDiv w:val="1"/>
      <w:marLeft w:val="0"/>
      <w:marRight w:val="0"/>
      <w:marTop w:val="0"/>
      <w:marBottom w:val="0"/>
      <w:divBdr>
        <w:top w:val="none" w:sz="0" w:space="0" w:color="auto"/>
        <w:left w:val="none" w:sz="0" w:space="0" w:color="auto"/>
        <w:bottom w:val="none" w:sz="0" w:space="0" w:color="auto"/>
        <w:right w:val="none" w:sz="0" w:space="0" w:color="auto"/>
      </w:divBdr>
    </w:div>
    <w:div w:id="910583808">
      <w:bodyDiv w:val="1"/>
      <w:marLeft w:val="0"/>
      <w:marRight w:val="0"/>
      <w:marTop w:val="0"/>
      <w:marBottom w:val="0"/>
      <w:divBdr>
        <w:top w:val="none" w:sz="0" w:space="0" w:color="auto"/>
        <w:left w:val="none" w:sz="0" w:space="0" w:color="auto"/>
        <w:bottom w:val="none" w:sz="0" w:space="0" w:color="auto"/>
        <w:right w:val="none" w:sz="0" w:space="0" w:color="auto"/>
      </w:divBdr>
    </w:div>
    <w:div w:id="1023940130">
      <w:bodyDiv w:val="1"/>
      <w:marLeft w:val="0"/>
      <w:marRight w:val="0"/>
      <w:marTop w:val="0"/>
      <w:marBottom w:val="0"/>
      <w:divBdr>
        <w:top w:val="none" w:sz="0" w:space="0" w:color="auto"/>
        <w:left w:val="none" w:sz="0" w:space="0" w:color="auto"/>
        <w:bottom w:val="none" w:sz="0" w:space="0" w:color="auto"/>
        <w:right w:val="none" w:sz="0" w:space="0" w:color="auto"/>
      </w:divBdr>
    </w:div>
    <w:div w:id="1032879326">
      <w:bodyDiv w:val="1"/>
      <w:marLeft w:val="0"/>
      <w:marRight w:val="0"/>
      <w:marTop w:val="0"/>
      <w:marBottom w:val="0"/>
      <w:divBdr>
        <w:top w:val="none" w:sz="0" w:space="0" w:color="auto"/>
        <w:left w:val="none" w:sz="0" w:space="0" w:color="auto"/>
        <w:bottom w:val="none" w:sz="0" w:space="0" w:color="auto"/>
        <w:right w:val="none" w:sz="0" w:space="0" w:color="auto"/>
      </w:divBdr>
    </w:div>
    <w:div w:id="1085153597">
      <w:bodyDiv w:val="1"/>
      <w:marLeft w:val="0"/>
      <w:marRight w:val="0"/>
      <w:marTop w:val="0"/>
      <w:marBottom w:val="0"/>
      <w:divBdr>
        <w:top w:val="none" w:sz="0" w:space="0" w:color="auto"/>
        <w:left w:val="none" w:sz="0" w:space="0" w:color="auto"/>
        <w:bottom w:val="none" w:sz="0" w:space="0" w:color="auto"/>
        <w:right w:val="none" w:sz="0" w:space="0" w:color="auto"/>
      </w:divBdr>
    </w:div>
    <w:div w:id="1104114905">
      <w:bodyDiv w:val="1"/>
      <w:marLeft w:val="0"/>
      <w:marRight w:val="0"/>
      <w:marTop w:val="0"/>
      <w:marBottom w:val="0"/>
      <w:divBdr>
        <w:top w:val="none" w:sz="0" w:space="0" w:color="auto"/>
        <w:left w:val="none" w:sz="0" w:space="0" w:color="auto"/>
        <w:bottom w:val="none" w:sz="0" w:space="0" w:color="auto"/>
        <w:right w:val="none" w:sz="0" w:space="0" w:color="auto"/>
      </w:divBdr>
    </w:div>
    <w:div w:id="1146896922">
      <w:bodyDiv w:val="1"/>
      <w:marLeft w:val="0"/>
      <w:marRight w:val="0"/>
      <w:marTop w:val="0"/>
      <w:marBottom w:val="0"/>
      <w:divBdr>
        <w:top w:val="none" w:sz="0" w:space="0" w:color="auto"/>
        <w:left w:val="none" w:sz="0" w:space="0" w:color="auto"/>
        <w:bottom w:val="none" w:sz="0" w:space="0" w:color="auto"/>
        <w:right w:val="none" w:sz="0" w:space="0" w:color="auto"/>
      </w:divBdr>
    </w:div>
    <w:div w:id="1378041728">
      <w:bodyDiv w:val="1"/>
      <w:marLeft w:val="0"/>
      <w:marRight w:val="0"/>
      <w:marTop w:val="0"/>
      <w:marBottom w:val="0"/>
      <w:divBdr>
        <w:top w:val="none" w:sz="0" w:space="0" w:color="auto"/>
        <w:left w:val="none" w:sz="0" w:space="0" w:color="auto"/>
        <w:bottom w:val="none" w:sz="0" w:space="0" w:color="auto"/>
        <w:right w:val="none" w:sz="0" w:space="0" w:color="auto"/>
      </w:divBdr>
    </w:div>
    <w:div w:id="1430546785">
      <w:bodyDiv w:val="1"/>
      <w:marLeft w:val="0"/>
      <w:marRight w:val="0"/>
      <w:marTop w:val="0"/>
      <w:marBottom w:val="0"/>
      <w:divBdr>
        <w:top w:val="none" w:sz="0" w:space="0" w:color="auto"/>
        <w:left w:val="none" w:sz="0" w:space="0" w:color="auto"/>
        <w:bottom w:val="none" w:sz="0" w:space="0" w:color="auto"/>
        <w:right w:val="none" w:sz="0" w:space="0" w:color="auto"/>
      </w:divBdr>
    </w:div>
    <w:div w:id="1540627890">
      <w:bodyDiv w:val="1"/>
      <w:marLeft w:val="0"/>
      <w:marRight w:val="0"/>
      <w:marTop w:val="0"/>
      <w:marBottom w:val="0"/>
      <w:divBdr>
        <w:top w:val="none" w:sz="0" w:space="0" w:color="auto"/>
        <w:left w:val="none" w:sz="0" w:space="0" w:color="auto"/>
        <w:bottom w:val="none" w:sz="0" w:space="0" w:color="auto"/>
        <w:right w:val="none" w:sz="0" w:space="0" w:color="auto"/>
      </w:divBdr>
    </w:div>
    <w:div w:id="1648393400">
      <w:bodyDiv w:val="1"/>
      <w:marLeft w:val="0"/>
      <w:marRight w:val="0"/>
      <w:marTop w:val="0"/>
      <w:marBottom w:val="0"/>
      <w:divBdr>
        <w:top w:val="none" w:sz="0" w:space="0" w:color="auto"/>
        <w:left w:val="none" w:sz="0" w:space="0" w:color="auto"/>
        <w:bottom w:val="none" w:sz="0" w:space="0" w:color="auto"/>
        <w:right w:val="none" w:sz="0" w:space="0" w:color="auto"/>
      </w:divBdr>
    </w:div>
    <w:div w:id="1958288794">
      <w:bodyDiv w:val="1"/>
      <w:marLeft w:val="0"/>
      <w:marRight w:val="0"/>
      <w:marTop w:val="0"/>
      <w:marBottom w:val="0"/>
      <w:divBdr>
        <w:top w:val="none" w:sz="0" w:space="0" w:color="auto"/>
        <w:left w:val="none" w:sz="0" w:space="0" w:color="auto"/>
        <w:bottom w:val="none" w:sz="0" w:space="0" w:color="auto"/>
        <w:right w:val="none" w:sz="0" w:space="0" w:color="auto"/>
      </w:divBdr>
    </w:div>
    <w:div w:id="1994068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wiki/spaces/IT/pages/1120931331/Infrastructure+Vulnerability+Management+Procedur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dms.payconiq.io/finding/open?title=&amp;date=&amp;cve=&amp;cvssv3=&amp;severity=High&amp;severity=Critical&amp;steps_to_reproduce=&amp;severity_justification=&amp;active=unknown&amp;verified=unknown&amp;false_p=unknown&amp;duplicate=&amp;out_of_scope=unknown&amp;under_review=unknown&amp;review_requested_by=&amp;under_defect_review=unknown&amp;defect_review_requested_by=&amp;is_Mitigated=unknown&amp;last_reviewed_by=&amp;sourcefilepath=&amp;param=&amp;payload=&amp;file_path=&amp;component_name=&amp;component_version=&amp;static_finding=unknown&amp;dynamic_finding=unknown&amp;sonarqube_issue=&amp;unique_id_from_tool=&amp;vuln_id_from_tool=&amp;sast_source_object=&amp;sast_sink_object=&amp;sast_source_line=&amp;sast_source_file_path=&amp;nb_occurences=&amp;last_reviewed=&amp;test__engagement__risk_acceptance=&amp;has_jira_issue=unknown&amp;jira_issue__jira_key=&amp;has_notes=unknown&amp;tags=&amp;test__tags=&amp;test__engagement__tags=&amp;test__engagement__product__tags=&amp;tag=&amp;o=&amp;test__engagement__product__prod_type=11&amp;page_size=150" TargetMode="External"/><Relationship Id="rId17" Type="http://schemas.openxmlformats.org/officeDocument/2006/relationships/hyperlink" Target="https://payconiq.sharepoint.com/:b:/s/Intranet/EZkxHhNOBEREl2nEHkvsvYoBY8sEf3tmCaRtHJduf5s9CA?e=GPVsc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ayconiq.sharepoint.com/sites/Intranet/Shared%20Documents/Forms/AllItems.aspx?id=%2Fsites%2FIntranet%2FShared%20Documents%2FPolicies%2F02a%2E%20Information%20Security%20Policy%20v3%2E7%2Epdf&amp;parent=%2Fsites%2FIntranet%2FShared%20Documents%2FPolicies&amp;p=true&amp;ga=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wiki/spaces/IT/pages/1120931331/Infrastructure+Vulnerability+Management+Procedure" TargetMode="Externa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file://wiki/spaces/IT/pages/1120931331/Infrastructure+Vulnerability+Management+Procedur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wiki/spaces/IT/pages/1120931331/Infrastructure+Vulnerability+Management+Procedure"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b9f65cb-5bb0-40c3-b940-9db85dc2637c">
      <UserInfo>
        <DisplayName>Andreea Munteanu</DisplayName>
        <AccountId>673</AccountId>
        <AccountType/>
      </UserInfo>
    </SharedWithUsers>
    <lcf76f155ced4ddcb4097134ff3c332f xmlns="fbc0a545-fad1-4f61-9c3a-d956cd7298e2">
      <Terms xmlns="http://schemas.microsoft.com/office/infopath/2007/PartnerControls"/>
    </lcf76f155ced4ddcb4097134ff3c332f>
    <TaxCatchAll xmlns="cae0b3a8-21ec-4b9f-8a9c-73134085980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AF9F00E276C548BA7832482DDBF573" ma:contentTypeVersion="17" ma:contentTypeDescription="Create a new document." ma:contentTypeScope="" ma:versionID="89ae64a652f4fe1fc05f233ccc5fc31b">
  <xsd:schema xmlns:xsd="http://www.w3.org/2001/XMLSchema" xmlns:xs="http://www.w3.org/2001/XMLSchema" xmlns:p="http://schemas.microsoft.com/office/2006/metadata/properties" xmlns:ns2="fbc0a545-fad1-4f61-9c3a-d956cd7298e2" xmlns:ns3="9b9f65cb-5bb0-40c3-b940-9db85dc2637c" xmlns:ns4="cae0b3a8-21ec-4b9f-8a9c-731340859800" targetNamespace="http://schemas.microsoft.com/office/2006/metadata/properties" ma:root="true" ma:fieldsID="e6793e4fb9acfbeff9a046c828272740" ns2:_="" ns3:_="" ns4:_="">
    <xsd:import namespace="fbc0a545-fad1-4f61-9c3a-d956cd7298e2"/>
    <xsd:import namespace="9b9f65cb-5bb0-40c3-b940-9db85dc2637c"/>
    <xsd:import namespace="cae0b3a8-21ec-4b9f-8a9c-7313408598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c0a545-fad1-4f61-9c3a-d956cd7298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7a71729-148b-420b-8718-11a1b5e50b7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9f65cb-5bb0-40c3-b940-9db85dc263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e0b3a8-21ec-4b9f-8a9c-731340859800"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f0bf3e4-b331-4e47-a0bc-45355437a1d6}" ma:internalName="TaxCatchAll" ma:showField="CatchAllData" ma:web="cae0b3a8-21ec-4b9f-8a9c-7313408598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B7961-804D-4ACE-8FF0-860A75F266F8}">
  <ds:schemaRefs>
    <ds:schemaRef ds:uri="http://schemas.microsoft.com/office/2006/metadata/properties"/>
    <ds:schemaRef ds:uri="http://schemas.microsoft.com/office/infopath/2007/PartnerControls"/>
    <ds:schemaRef ds:uri="9b9f65cb-5bb0-40c3-b940-9db85dc2637c"/>
    <ds:schemaRef ds:uri="fbc0a545-fad1-4f61-9c3a-d956cd7298e2"/>
    <ds:schemaRef ds:uri="cae0b3a8-21ec-4b9f-8a9c-731340859800"/>
  </ds:schemaRefs>
</ds:datastoreItem>
</file>

<file path=customXml/itemProps2.xml><?xml version="1.0" encoding="utf-8"?>
<ds:datastoreItem xmlns:ds="http://schemas.openxmlformats.org/officeDocument/2006/customXml" ds:itemID="{815F58CC-9E08-4094-8F5F-862875DD1469}">
  <ds:schemaRefs>
    <ds:schemaRef ds:uri="http://schemas.microsoft.com/sharepoint/v3/contenttype/forms"/>
  </ds:schemaRefs>
</ds:datastoreItem>
</file>

<file path=customXml/itemProps3.xml><?xml version="1.0" encoding="utf-8"?>
<ds:datastoreItem xmlns:ds="http://schemas.openxmlformats.org/officeDocument/2006/customXml" ds:itemID="{69AF3A72-0B94-4089-B909-99C82D83DB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c0a545-fad1-4f61-9c3a-d956cd7298e2"/>
    <ds:schemaRef ds:uri="9b9f65cb-5bb0-40c3-b940-9db85dc2637c"/>
    <ds:schemaRef ds:uri="cae0b3a8-21ec-4b9f-8a9c-731340859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2DEA09-2E4A-0044-AC4C-3F9D4F02D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2022</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Oki</cp:lastModifiedBy>
  <cp:revision>2</cp:revision>
  <dcterms:created xsi:type="dcterms:W3CDTF">2024-04-23T12:29:00Z</dcterms:created>
  <dcterms:modified xsi:type="dcterms:W3CDTF">2024-04-23T12:29:00Z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0x010100A3AF9F00E276C548BA7832482DDBF573</vt:lpwstr>
  </property>
  <property fmtid="{D5CDD505-2E9C-101B-9397-08002B2CF9AE}" pid="3" name="ClassificationContentMarkingHeaderShapeIds">
    <vt:lpwstr>3,4,5</vt:lpwstr>
  </property>
  <property fmtid="{D5CDD505-2E9C-101B-9397-08002B2CF9AE}" pid="4" name="ClassificationContentMarkingHeaderFontProps">
    <vt:lpwstr>#000000,10,Calibri</vt:lpwstr>
  </property>
  <property fmtid="{D5CDD505-2E9C-101B-9397-08002B2CF9AE}" pid="5" name="ClassificationContentMarkingHeaderText">
    <vt:lpwstr>Payconiq Internal Use</vt:lpwstr>
  </property>
  <property fmtid="{D5CDD505-2E9C-101B-9397-08002B2CF9AE}" pid="6" name="MSIP_Label_c578ac41-17a9-494c-97c0-418343123fd7_Enabled">
    <vt:lpwstr>true</vt:lpwstr>
  </property>
  <property fmtid="{D5CDD505-2E9C-101B-9397-08002B2CF9AE}" pid="7" name="MSIP_Label_c578ac41-17a9-494c-97c0-418343123fd7_SetDate">
    <vt:lpwstr>2020-08-12T08:53:14Z</vt:lpwstr>
  </property>
  <property fmtid="{D5CDD505-2E9C-101B-9397-08002B2CF9AE}" pid="8" name="MSIP_Label_c578ac41-17a9-494c-97c0-418343123fd7_Method">
    <vt:lpwstr>Standard</vt:lpwstr>
  </property>
  <property fmtid="{D5CDD505-2E9C-101B-9397-08002B2CF9AE}" pid="9" name="MSIP_Label_c578ac41-17a9-494c-97c0-418343123fd7_Name">
    <vt:lpwstr>Payconiq Internal Use</vt:lpwstr>
  </property>
  <property fmtid="{D5CDD505-2E9C-101B-9397-08002B2CF9AE}" pid="10" name="MSIP_Label_c578ac41-17a9-494c-97c0-418343123fd7_SiteId">
    <vt:lpwstr>b5c21891-6f6e-4454-958b-254e0997679a</vt:lpwstr>
  </property>
  <property fmtid="{D5CDD505-2E9C-101B-9397-08002B2CF9AE}" pid="11" name="MSIP_Label_c578ac41-17a9-494c-97c0-418343123fd7_ActionId">
    <vt:lpwstr>718d9980-9eef-4d6b-acaa-0000ad0dee9a</vt:lpwstr>
  </property>
  <property fmtid="{D5CDD505-2E9C-101B-9397-08002B2CF9AE}" pid="12" name="MSIP_Label_c578ac41-17a9-494c-97c0-418343123fd7_ContentBits">
    <vt:lpwstr>1</vt:lpwstr>
  </property>
  <property fmtid="{D5CDD505-2E9C-101B-9397-08002B2CF9AE}" pid="13" name="MediaServiceImageTags">
    <vt:lpwstr/>
  </property>
</Properties>
</file>